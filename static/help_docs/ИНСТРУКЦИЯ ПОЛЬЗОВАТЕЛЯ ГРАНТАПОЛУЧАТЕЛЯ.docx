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EAA" w:rsidRPr="00A262F3" w:rsidRDefault="00F32EAA" w:rsidP="00F32EAA">
      <w:pPr>
        <w:rPr>
          <w:sz w:val="24"/>
          <w:szCs w:val="24"/>
        </w:rPr>
      </w:pPr>
    </w:p>
    <w:p w:rsidR="00F32EAA" w:rsidRPr="00A262F3" w:rsidRDefault="00F32EAA" w:rsidP="00F32EAA">
      <w:pPr>
        <w:rPr>
          <w:sz w:val="24"/>
          <w:szCs w:val="24"/>
        </w:rPr>
      </w:pPr>
    </w:p>
    <w:p w:rsidR="00F32EAA" w:rsidRDefault="00F32EAA" w:rsidP="00F32EAA">
      <w:pPr>
        <w:rPr>
          <w:sz w:val="24"/>
          <w:szCs w:val="24"/>
        </w:rPr>
      </w:pPr>
    </w:p>
    <w:p w:rsidR="0053227B" w:rsidRDefault="0053227B" w:rsidP="00F32EAA">
      <w:pPr>
        <w:rPr>
          <w:sz w:val="24"/>
          <w:szCs w:val="24"/>
        </w:rPr>
      </w:pPr>
    </w:p>
    <w:p w:rsidR="0053227B" w:rsidRPr="00D1619A" w:rsidRDefault="0053227B" w:rsidP="00F32EAA">
      <w:pPr>
        <w:rPr>
          <w:sz w:val="24"/>
          <w:szCs w:val="24"/>
          <w:lang w:val="en-US"/>
        </w:rPr>
      </w:pPr>
    </w:p>
    <w:p w:rsidR="0053227B" w:rsidRDefault="0053227B" w:rsidP="00F32EAA">
      <w:pPr>
        <w:rPr>
          <w:sz w:val="24"/>
          <w:szCs w:val="24"/>
        </w:rPr>
      </w:pPr>
    </w:p>
    <w:p w:rsidR="0053227B" w:rsidRDefault="0053227B" w:rsidP="00F32EAA">
      <w:pPr>
        <w:rPr>
          <w:sz w:val="24"/>
          <w:szCs w:val="24"/>
        </w:rPr>
      </w:pPr>
    </w:p>
    <w:p w:rsidR="0053227B" w:rsidRPr="002156E0" w:rsidRDefault="0053227B" w:rsidP="0053227B">
      <w:pPr>
        <w:pStyle w:val="Default"/>
        <w:jc w:val="center"/>
      </w:pPr>
    </w:p>
    <w:p w:rsidR="0053227B" w:rsidRPr="002156E0" w:rsidRDefault="0053227B" w:rsidP="0053227B">
      <w:pPr>
        <w:pStyle w:val="Default"/>
        <w:jc w:val="center"/>
      </w:pPr>
    </w:p>
    <w:p w:rsidR="0053227B" w:rsidRPr="002156E0" w:rsidRDefault="0053227B" w:rsidP="0053227B">
      <w:pPr>
        <w:pStyle w:val="Default"/>
        <w:jc w:val="center"/>
      </w:pPr>
    </w:p>
    <w:p w:rsidR="0053227B" w:rsidRPr="002156E0" w:rsidRDefault="0053227B" w:rsidP="0053227B">
      <w:pPr>
        <w:pStyle w:val="Default"/>
        <w:jc w:val="center"/>
      </w:pPr>
    </w:p>
    <w:p w:rsidR="0053227B" w:rsidRPr="002156E0" w:rsidRDefault="0053227B" w:rsidP="0053227B">
      <w:pPr>
        <w:pStyle w:val="Default"/>
        <w:jc w:val="center"/>
      </w:pPr>
    </w:p>
    <w:p w:rsidR="0053227B" w:rsidRPr="002156E0" w:rsidRDefault="0053227B" w:rsidP="0053227B">
      <w:pPr>
        <w:pStyle w:val="Default"/>
        <w:jc w:val="center"/>
      </w:pPr>
    </w:p>
    <w:p w:rsidR="0053227B" w:rsidRPr="002156E0" w:rsidRDefault="0053227B" w:rsidP="0053227B">
      <w:pPr>
        <w:pStyle w:val="Default"/>
        <w:jc w:val="center"/>
      </w:pPr>
    </w:p>
    <w:p w:rsidR="0053227B" w:rsidRPr="002156E0" w:rsidRDefault="0053227B" w:rsidP="0053227B">
      <w:pPr>
        <w:pStyle w:val="Default"/>
        <w:jc w:val="center"/>
      </w:pPr>
    </w:p>
    <w:p w:rsidR="0053227B" w:rsidRPr="002156E0" w:rsidRDefault="0053227B" w:rsidP="0053227B">
      <w:pPr>
        <w:pStyle w:val="Default"/>
        <w:jc w:val="center"/>
      </w:pPr>
    </w:p>
    <w:p w:rsidR="0053227B" w:rsidRPr="002156E0" w:rsidRDefault="0053227B" w:rsidP="0053227B">
      <w:pPr>
        <w:pStyle w:val="Default"/>
        <w:jc w:val="center"/>
      </w:pPr>
    </w:p>
    <w:p w:rsidR="0053227B" w:rsidRPr="002156E0" w:rsidRDefault="0053227B" w:rsidP="0053227B">
      <w:pPr>
        <w:pStyle w:val="Default"/>
        <w:jc w:val="center"/>
      </w:pPr>
    </w:p>
    <w:p w:rsidR="0053227B" w:rsidRPr="002156E0" w:rsidRDefault="0053227B" w:rsidP="0053227B">
      <w:pPr>
        <w:pStyle w:val="Default"/>
        <w:jc w:val="center"/>
      </w:pPr>
    </w:p>
    <w:p w:rsidR="0053227B" w:rsidRPr="002156E0" w:rsidRDefault="0053227B" w:rsidP="0053227B">
      <w:pPr>
        <w:pStyle w:val="Default"/>
        <w:jc w:val="center"/>
      </w:pPr>
    </w:p>
    <w:p w:rsidR="0053227B" w:rsidRPr="002156E0" w:rsidRDefault="0053227B" w:rsidP="0053227B">
      <w:pPr>
        <w:pStyle w:val="Default"/>
        <w:jc w:val="center"/>
        <w:rPr>
          <w:sz w:val="28"/>
          <w:szCs w:val="28"/>
        </w:rPr>
      </w:pPr>
    </w:p>
    <w:p w:rsidR="0053227B" w:rsidRDefault="0053227B" w:rsidP="0053227B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Руководство пользователя</w:t>
      </w:r>
      <w:r w:rsidRPr="002156E0">
        <w:rPr>
          <w:b/>
          <w:bCs/>
          <w:color w:val="auto"/>
          <w:sz w:val="28"/>
          <w:szCs w:val="28"/>
        </w:rPr>
        <w:t xml:space="preserve"> системы электронного мониторинга договоров о предоставлении инновационных грантов АО «Национальное агентство по технологическому развитию»</w:t>
      </w:r>
      <w:r w:rsidR="00ED2A58">
        <w:rPr>
          <w:b/>
          <w:bCs/>
          <w:color w:val="auto"/>
          <w:sz w:val="28"/>
          <w:szCs w:val="28"/>
        </w:rPr>
        <w:t>,</w:t>
      </w:r>
      <w:r w:rsidR="00ED2A58" w:rsidRPr="00ED2A58">
        <w:rPr>
          <w:b/>
          <w:bCs/>
          <w:color w:val="auto"/>
          <w:sz w:val="28"/>
          <w:szCs w:val="28"/>
        </w:rPr>
        <w:t xml:space="preserve"> </w:t>
      </w:r>
      <w:r w:rsidR="00ED2A58">
        <w:rPr>
          <w:b/>
          <w:bCs/>
          <w:color w:val="auto"/>
          <w:sz w:val="28"/>
          <w:szCs w:val="28"/>
        </w:rPr>
        <w:t>основанной на системе управления рисками</w:t>
      </w:r>
    </w:p>
    <w:p w:rsidR="0044433E" w:rsidRPr="0044433E" w:rsidRDefault="00A8036C" w:rsidP="0053227B">
      <w:pPr>
        <w:pStyle w:val="Default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 xml:space="preserve">(для </w:t>
      </w:r>
      <w:proofErr w:type="spellStart"/>
      <w:r>
        <w:rPr>
          <w:b/>
          <w:bCs/>
          <w:color w:val="auto"/>
        </w:rPr>
        <w:t>грантополучателей</w:t>
      </w:r>
      <w:proofErr w:type="spellEnd"/>
      <w:r w:rsidR="0044433E" w:rsidRPr="0044433E">
        <w:rPr>
          <w:b/>
          <w:bCs/>
          <w:color w:val="auto"/>
        </w:rPr>
        <w:t>)</w:t>
      </w: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ED2A58" w:rsidP="0053227B">
      <w:pPr>
        <w:pStyle w:val="Default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Астана</w:t>
      </w:r>
      <w:r w:rsidR="0053227B" w:rsidRPr="002156E0">
        <w:rPr>
          <w:b/>
          <w:bCs/>
          <w:color w:val="auto"/>
        </w:rPr>
        <w:t xml:space="preserve"> 2016г.</w:t>
      </w:r>
    </w:p>
    <w:p w:rsidR="0053227B" w:rsidRDefault="0053227B" w:rsidP="00F32EAA">
      <w:pPr>
        <w:rPr>
          <w:sz w:val="24"/>
          <w:szCs w:val="24"/>
        </w:rPr>
      </w:pPr>
    </w:p>
    <w:p w:rsidR="0053227B" w:rsidRDefault="0053227B" w:rsidP="00F32E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4433E" w:rsidRPr="0044433E" w:rsidRDefault="0044433E" w:rsidP="0044433E">
      <w:pPr>
        <w:pStyle w:val="a7"/>
        <w:numPr>
          <w:ilvl w:val="0"/>
          <w:numId w:val="7"/>
        </w:numPr>
        <w:rPr>
          <w:rFonts w:ascii="Times New Roman" w:hAnsi="Times New Roman"/>
          <w:b/>
          <w:sz w:val="24"/>
          <w:szCs w:val="24"/>
        </w:rPr>
      </w:pPr>
      <w:r w:rsidRPr="0044433E">
        <w:rPr>
          <w:rFonts w:ascii="Times New Roman" w:hAnsi="Times New Roman"/>
          <w:b/>
          <w:sz w:val="24"/>
          <w:szCs w:val="24"/>
        </w:rPr>
        <w:lastRenderedPageBreak/>
        <w:t>Введение</w:t>
      </w:r>
    </w:p>
    <w:p w:rsidR="00F32EAA" w:rsidRPr="00A262F3" w:rsidRDefault="00F32EAA" w:rsidP="00F32EAA">
      <w:pPr>
        <w:ind w:firstLine="708"/>
        <w:rPr>
          <w:sz w:val="24"/>
          <w:szCs w:val="24"/>
        </w:rPr>
      </w:pPr>
      <w:r w:rsidRPr="00A262F3">
        <w:rPr>
          <w:sz w:val="24"/>
          <w:szCs w:val="24"/>
        </w:rPr>
        <w:t xml:space="preserve">Данная инструкция предназначена для пользователей системы электронного мониторинга договоров </w:t>
      </w:r>
      <w:r w:rsidR="00ED2A58" w:rsidRPr="005C3DD3">
        <w:rPr>
          <w:sz w:val="24"/>
          <w:szCs w:val="24"/>
        </w:rPr>
        <w:t>о предоставлении инновационных грантов АО «Национальное агентство по технологическому развитию», основанной на системе управления рискам</w:t>
      </w:r>
      <w:proofErr w:type="gramStart"/>
      <w:r w:rsidR="00ED2A58" w:rsidRPr="005C3DD3">
        <w:rPr>
          <w:sz w:val="24"/>
          <w:szCs w:val="24"/>
        </w:rPr>
        <w:t>и</w:t>
      </w:r>
      <w:r w:rsidR="00ED2A58">
        <w:rPr>
          <w:sz w:val="24"/>
          <w:szCs w:val="24"/>
        </w:rPr>
        <w:t>(</w:t>
      </w:r>
      <w:proofErr w:type="gramEnd"/>
      <w:r w:rsidR="00ED2A58">
        <w:rPr>
          <w:sz w:val="24"/>
          <w:szCs w:val="24"/>
        </w:rPr>
        <w:t xml:space="preserve"> далее – Система)</w:t>
      </w:r>
      <w:r w:rsidR="00A50049">
        <w:rPr>
          <w:sz w:val="24"/>
          <w:szCs w:val="24"/>
        </w:rPr>
        <w:t xml:space="preserve"> </w:t>
      </w:r>
      <w:r w:rsidRPr="00A262F3">
        <w:rPr>
          <w:sz w:val="24"/>
          <w:szCs w:val="24"/>
        </w:rPr>
        <w:t xml:space="preserve">с полномочиями </w:t>
      </w:r>
      <w:proofErr w:type="spellStart"/>
      <w:r w:rsidRPr="00A262F3">
        <w:rPr>
          <w:sz w:val="24"/>
          <w:szCs w:val="24"/>
        </w:rPr>
        <w:t>грантополучателя</w:t>
      </w:r>
      <w:proofErr w:type="spellEnd"/>
      <w:r w:rsidRPr="00A262F3">
        <w:rPr>
          <w:sz w:val="24"/>
          <w:szCs w:val="24"/>
        </w:rPr>
        <w:t xml:space="preserve">. </w:t>
      </w:r>
    </w:p>
    <w:p w:rsidR="00E30824" w:rsidRPr="00A262F3" w:rsidRDefault="00F32EAA" w:rsidP="00F32EAA">
      <w:pPr>
        <w:ind w:firstLine="708"/>
        <w:rPr>
          <w:b/>
          <w:sz w:val="24"/>
          <w:szCs w:val="24"/>
        </w:rPr>
      </w:pPr>
      <w:r w:rsidRPr="00A262F3">
        <w:rPr>
          <w:color w:val="000000"/>
          <w:sz w:val="24"/>
          <w:szCs w:val="24"/>
          <w:shd w:val="clear" w:color="auto" w:fill="FFFFFF"/>
        </w:rPr>
        <w:t xml:space="preserve">Используя логин и пароль, </w:t>
      </w:r>
      <w:proofErr w:type="gramStart"/>
      <w:r w:rsidR="00ED2A58">
        <w:rPr>
          <w:color w:val="000000"/>
          <w:sz w:val="24"/>
          <w:szCs w:val="24"/>
          <w:shd w:val="clear" w:color="auto" w:fill="FFFFFF"/>
        </w:rPr>
        <w:t>полученные</w:t>
      </w:r>
      <w:proofErr w:type="gramEnd"/>
      <w:r w:rsidR="00ED2A58">
        <w:rPr>
          <w:color w:val="000000"/>
          <w:sz w:val="24"/>
          <w:szCs w:val="24"/>
          <w:shd w:val="clear" w:color="auto" w:fill="FFFFFF"/>
        </w:rPr>
        <w:t xml:space="preserve">  на электронный  адрес </w:t>
      </w:r>
      <w:r w:rsidR="00ED2A58" w:rsidRPr="00A262F3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2A58">
        <w:rPr>
          <w:color w:val="000000"/>
          <w:sz w:val="24"/>
          <w:szCs w:val="24"/>
          <w:shd w:val="clear" w:color="auto" w:fill="FFFFFF"/>
        </w:rPr>
        <w:t>грантополучатель</w:t>
      </w:r>
      <w:proofErr w:type="spellEnd"/>
      <w:r w:rsidR="00ED2A58">
        <w:rPr>
          <w:color w:val="000000"/>
          <w:sz w:val="24"/>
          <w:szCs w:val="24"/>
          <w:shd w:val="clear" w:color="auto" w:fill="FFFFFF"/>
        </w:rPr>
        <w:t xml:space="preserve"> </w:t>
      </w:r>
      <w:r w:rsidRPr="00A262F3">
        <w:rPr>
          <w:color w:val="000000"/>
          <w:sz w:val="24"/>
          <w:szCs w:val="24"/>
          <w:shd w:val="clear" w:color="auto" w:fill="FFFFFF"/>
        </w:rPr>
        <w:t xml:space="preserve">входит в Систему. </w:t>
      </w:r>
    </w:p>
    <w:p w:rsidR="00E30824" w:rsidRPr="00A262F3" w:rsidRDefault="00AF250D" w:rsidP="00E30824">
      <w:pPr>
        <w:jc w:val="center"/>
        <w:rPr>
          <w:b/>
          <w:sz w:val="24"/>
          <w:szCs w:val="24"/>
        </w:rPr>
      </w:pPr>
      <w:r w:rsidRPr="00A262F3">
        <w:rPr>
          <w:b/>
          <w:noProof/>
          <w:sz w:val="24"/>
          <w:szCs w:val="24"/>
        </w:rPr>
        <w:drawing>
          <wp:inline distT="0" distB="0" distL="0" distR="0" wp14:anchorId="3B8E3498" wp14:editId="59847A7E">
            <wp:extent cx="2628900" cy="21907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EAA" w:rsidRPr="00A72C95" w:rsidRDefault="00F32EAA" w:rsidP="00E30824">
      <w:pPr>
        <w:jc w:val="center"/>
        <w:rPr>
          <w:i/>
          <w:sz w:val="24"/>
          <w:szCs w:val="24"/>
        </w:rPr>
      </w:pPr>
      <w:r w:rsidRPr="00A262F3">
        <w:rPr>
          <w:i/>
          <w:sz w:val="24"/>
          <w:szCs w:val="24"/>
        </w:rPr>
        <w:t>Рис.1</w:t>
      </w:r>
    </w:p>
    <w:p w:rsidR="0044433E" w:rsidRDefault="0044433E" w:rsidP="0044433E">
      <w:pPr>
        <w:ind w:firstLine="708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В случае если пользователь потерял или забыл пароль для входа в систему, то можно сбросить пароль учетной запис</w:t>
      </w:r>
      <w:r w:rsidR="006C62B9">
        <w:rPr>
          <w:sz w:val="24"/>
          <w:szCs w:val="24"/>
          <w:shd w:val="clear" w:color="auto" w:fill="FFFFFF"/>
        </w:rPr>
        <w:t xml:space="preserve">и пользователя с помощью ссылки </w:t>
      </w:r>
      <w:r>
        <w:rPr>
          <w:sz w:val="24"/>
          <w:szCs w:val="24"/>
          <w:shd w:val="clear" w:color="auto" w:fill="FFFFFF"/>
        </w:rPr>
        <w:t>на экране “Забыли пароль”.</w:t>
      </w:r>
    </w:p>
    <w:p w:rsidR="0044433E" w:rsidRPr="00707A54" w:rsidRDefault="0044433E" w:rsidP="0044433E">
      <w:pPr>
        <w:ind w:firstLine="708"/>
        <w:jc w:val="center"/>
        <w:rPr>
          <w:color w:val="000000"/>
          <w:sz w:val="24"/>
          <w:szCs w:val="24"/>
          <w:shd w:val="clear" w:color="auto" w:fill="FFFFFF"/>
        </w:rPr>
      </w:pPr>
      <w:r>
        <w:rPr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135234D" wp14:editId="7E980FB8">
            <wp:extent cx="2424224" cy="21374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356" cy="214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33E" w:rsidRPr="00D328C1" w:rsidRDefault="0044433E" w:rsidP="0044433E">
      <w:pPr>
        <w:ind w:firstLine="708"/>
        <w:jc w:val="center"/>
        <w:rPr>
          <w:i/>
          <w:color w:val="000000"/>
          <w:sz w:val="24"/>
          <w:szCs w:val="24"/>
          <w:shd w:val="clear" w:color="auto" w:fill="FFFFFF"/>
        </w:rPr>
      </w:pPr>
      <w:r w:rsidRPr="00D328C1">
        <w:rPr>
          <w:i/>
          <w:color w:val="000000"/>
          <w:sz w:val="24"/>
          <w:szCs w:val="24"/>
          <w:shd w:val="clear" w:color="auto" w:fill="FFFFFF"/>
        </w:rPr>
        <w:t>Рис.2</w:t>
      </w:r>
    </w:p>
    <w:p w:rsidR="00ED2A58" w:rsidRPr="00900266" w:rsidRDefault="00ED2A58" w:rsidP="00ED2A58">
      <w:pPr>
        <w:ind w:firstLine="708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В открывшемся окне восстановления пароля в поле </w:t>
      </w:r>
      <w:r w:rsidRPr="00900266">
        <w:rPr>
          <w:color w:val="000000"/>
          <w:sz w:val="24"/>
          <w:szCs w:val="24"/>
          <w:shd w:val="clear" w:color="auto" w:fill="FFFFFF"/>
        </w:rPr>
        <w:t>“</w:t>
      </w:r>
      <w:r>
        <w:rPr>
          <w:color w:val="000000"/>
          <w:sz w:val="24"/>
          <w:szCs w:val="24"/>
          <w:shd w:val="clear" w:color="auto" w:fill="FFFFFF"/>
        </w:rPr>
        <w:t>Адрес электронной почты</w:t>
      </w:r>
      <w:r w:rsidRPr="00900266">
        <w:rPr>
          <w:color w:val="000000"/>
          <w:sz w:val="24"/>
          <w:szCs w:val="24"/>
          <w:shd w:val="clear" w:color="auto" w:fill="FFFFFF"/>
        </w:rPr>
        <w:t xml:space="preserve">” </w:t>
      </w:r>
      <w:r>
        <w:rPr>
          <w:color w:val="000000"/>
          <w:sz w:val="24"/>
          <w:szCs w:val="24"/>
          <w:shd w:val="clear" w:color="auto" w:fill="FFFFFF"/>
        </w:rPr>
        <w:t xml:space="preserve">нужно ввести </w:t>
      </w:r>
      <w:r>
        <w:rPr>
          <w:color w:val="000000"/>
          <w:sz w:val="24"/>
          <w:szCs w:val="24"/>
          <w:shd w:val="clear" w:color="auto" w:fill="FFFFFF"/>
          <w:lang w:val="en-US"/>
        </w:rPr>
        <w:t>E</w:t>
      </w:r>
      <w:r w:rsidRPr="008955E6">
        <w:rPr>
          <w:color w:val="000000"/>
          <w:sz w:val="24"/>
          <w:szCs w:val="24"/>
          <w:shd w:val="clear" w:color="auto" w:fill="FFFFFF"/>
        </w:rPr>
        <w:t>-</w:t>
      </w:r>
      <w:r>
        <w:rPr>
          <w:color w:val="000000"/>
          <w:sz w:val="24"/>
          <w:szCs w:val="24"/>
          <w:shd w:val="clear" w:color="auto" w:fill="FFFFFF"/>
          <w:lang w:val="en-US"/>
        </w:rPr>
        <w:t>mail</w:t>
      </w:r>
      <w:r>
        <w:rPr>
          <w:color w:val="000000"/>
          <w:sz w:val="24"/>
          <w:szCs w:val="24"/>
          <w:shd w:val="clear" w:color="auto" w:fill="FFFFFF"/>
        </w:rPr>
        <w:t>,</w:t>
      </w:r>
      <w:r w:rsidRPr="00900266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 xml:space="preserve">который был зарегистрирован в системе и </w:t>
      </w:r>
      <w:proofErr w:type="gramStart"/>
      <w:r>
        <w:rPr>
          <w:color w:val="000000"/>
          <w:sz w:val="24"/>
          <w:szCs w:val="24"/>
          <w:shd w:val="clear" w:color="auto" w:fill="FFFFFF"/>
        </w:rPr>
        <w:t>нажать</w:t>
      </w:r>
      <w:proofErr w:type="gramEnd"/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="006C62B9">
        <w:rPr>
          <w:color w:val="000000"/>
          <w:sz w:val="24"/>
          <w:szCs w:val="24"/>
          <w:shd w:val="clear" w:color="auto" w:fill="FFFFFF"/>
        </w:rPr>
        <w:t xml:space="preserve">на </w:t>
      </w:r>
      <w:r w:rsidRPr="00900266">
        <w:rPr>
          <w:color w:val="000000"/>
          <w:sz w:val="24"/>
          <w:szCs w:val="24"/>
          <w:shd w:val="clear" w:color="auto" w:fill="FFFFFF"/>
        </w:rPr>
        <w:t>“</w:t>
      </w:r>
      <w:r>
        <w:rPr>
          <w:color w:val="000000"/>
          <w:sz w:val="24"/>
          <w:szCs w:val="24"/>
          <w:shd w:val="clear" w:color="auto" w:fill="FFFFFF"/>
        </w:rPr>
        <w:t>Восстановить мой пароль</w:t>
      </w:r>
      <w:r w:rsidRPr="00900266">
        <w:rPr>
          <w:color w:val="000000"/>
          <w:sz w:val="24"/>
          <w:szCs w:val="24"/>
          <w:shd w:val="clear" w:color="auto" w:fill="FFFFFF"/>
        </w:rPr>
        <w:t>”</w:t>
      </w:r>
      <w:r>
        <w:rPr>
          <w:color w:val="000000"/>
          <w:sz w:val="24"/>
          <w:szCs w:val="24"/>
          <w:shd w:val="clear" w:color="auto" w:fill="FFFFFF"/>
        </w:rPr>
        <w:t>.</w:t>
      </w:r>
      <w:r w:rsidRPr="00900266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 xml:space="preserve">После этого </w:t>
      </w:r>
      <w:proofErr w:type="spellStart"/>
      <w:r>
        <w:rPr>
          <w:color w:val="000000"/>
          <w:sz w:val="24"/>
          <w:szCs w:val="24"/>
          <w:shd w:val="clear" w:color="auto" w:fill="FFFFFF"/>
        </w:rPr>
        <w:t>грантополучатель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 получает на почту ссылку, по которой можно будет установить новый пароль.</w:t>
      </w:r>
    </w:p>
    <w:p w:rsidR="0044433E" w:rsidRDefault="0044433E" w:rsidP="0044433E">
      <w:pPr>
        <w:ind w:firstLine="708"/>
        <w:jc w:val="center"/>
        <w:rPr>
          <w:color w:val="000000"/>
          <w:sz w:val="24"/>
          <w:szCs w:val="24"/>
          <w:shd w:val="clear" w:color="auto" w:fill="FFFFFF"/>
        </w:rPr>
      </w:pPr>
      <w:r>
        <w:rPr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2AA00260" wp14:editId="5787F284">
            <wp:extent cx="2371061" cy="1999477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441" cy="200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33E" w:rsidRPr="00D328C1" w:rsidRDefault="0044433E" w:rsidP="0044433E">
      <w:pPr>
        <w:ind w:firstLine="708"/>
        <w:jc w:val="center"/>
        <w:rPr>
          <w:i/>
          <w:color w:val="000000"/>
          <w:sz w:val="24"/>
          <w:szCs w:val="24"/>
          <w:shd w:val="clear" w:color="auto" w:fill="FFFFFF"/>
        </w:rPr>
      </w:pPr>
      <w:r w:rsidRPr="00D328C1">
        <w:rPr>
          <w:i/>
          <w:color w:val="000000"/>
          <w:sz w:val="24"/>
          <w:szCs w:val="24"/>
          <w:shd w:val="clear" w:color="auto" w:fill="FFFFFF"/>
        </w:rPr>
        <w:t>Рис</w:t>
      </w:r>
      <w:r>
        <w:rPr>
          <w:i/>
          <w:color w:val="000000"/>
          <w:sz w:val="24"/>
          <w:szCs w:val="24"/>
          <w:shd w:val="clear" w:color="auto" w:fill="FFFFFF"/>
        </w:rPr>
        <w:t>.3</w:t>
      </w:r>
    </w:p>
    <w:p w:rsidR="00AA62E9" w:rsidRDefault="004174F1" w:rsidP="00AA62E9">
      <w:pPr>
        <w:ind w:firstLine="708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lastRenderedPageBreak/>
        <w:t xml:space="preserve">В целях конфиденциальности информации в системе,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грантополучатель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в обязательном порядке должен изменить первоначально предоставленный пароль. </w:t>
      </w:r>
      <w:r w:rsidR="00AA62E9">
        <w:rPr>
          <w:color w:val="000000"/>
          <w:sz w:val="24"/>
          <w:szCs w:val="24"/>
          <w:shd w:val="clear" w:color="auto" w:fill="FFFFFF"/>
        </w:rPr>
        <w:t>Для изменения текущего пароля, после входа в систему необходимо в</w:t>
      </w:r>
      <w:r w:rsidR="00AA62E9" w:rsidRPr="001D1DE1">
        <w:rPr>
          <w:color w:val="000000"/>
          <w:sz w:val="24"/>
          <w:szCs w:val="24"/>
          <w:shd w:val="clear" w:color="auto" w:fill="FFFFFF"/>
        </w:rPr>
        <w:t xml:space="preserve"> верхнем углу кликнуть на значок</w:t>
      </w:r>
      <w:r w:rsidR="00AA62E9">
        <w:rPr>
          <w:color w:val="000000"/>
          <w:sz w:val="24"/>
          <w:szCs w:val="24"/>
          <w:shd w:val="clear" w:color="auto" w:fill="FFFFFF"/>
        </w:rPr>
        <w:t xml:space="preserve"> шестеренки. </w:t>
      </w:r>
    </w:p>
    <w:p w:rsidR="00AA62E9" w:rsidRDefault="00AA62E9" w:rsidP="00AA62E9">
      <w:pPr>
        <w:shd w:val="clear" w:color="auto" w:fill="FFFFFF"/>
        <w:spacing w:line="392" w:lineRule="atLeast"/>
        <w:ind w:left="-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8CAA15" wp14:editId="1F65AA51">
            <wp:extent cx="1866900" cy="609600"/>
            <wp:effectExtent l="0" t="0" r="0" b="0"/>
            <wp:docPr id="14" name="Рисунок 14" descr="C:\Users\11112015\Desktop\Г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1112015\Desktop\ГП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2E9" w:rsidRPr="000979F1" w:rsidRDefault="00AA62E9" w:rsidP="00AA62E9">
      <w:pPr>
        <w:shd w:val="clear" w:color="auto" w:fill="FFFFFF"/>
        <w:spacing w:line="392" w:lineRule="atLeast"/>
        <w:ind w:left="-60"/>
        <w:jc w:val="center"/>
        <w:rPr>
          <w:i/>
          <w:sz w:val="24"/>
          <w:szCs w:val="24"/>
        </w:rPr>
      </w:pPr>
      <w:r w:rsidRPr="000979F1">
        <w:rPr>
          <w:i/>
          <w:sz w:val="24"/>
          <w:szCs w:val="24"/>
        </w:rPr>
        <w:t>Рис.</w:t>
      </w:r>
      <w:r>
        <w:rPr>
          <w:i/>
          <w:sz w:val="24"/>
          <w:szCs w:val="24"/>
        </w:rPr>
        <w:t>4</w:t>
      </w:r>
    </w:p>
    <w:p w:rsidR="00ED2A58" w:rsidRDefault="00ED2A58" w:rsidP="00ED2A58">
      <w:pPr>
        <w:shd w:val="clear" w:color="auto" w:fill="FFFFFF"/>
        <w:spacing w:line="392" w:lineRule="atLeast"/>
        <w:ind w:left="-60" w:firstLine="768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Далее в</w:t>
      </w:r>
      <w:r>
        <w:rPr>
          <w:sz w:val="24"/>
          <w:szCs w:val="24"/>
        </w:rPr>
        <w:t xml:space="preserve"> выпадающем окне нажать на «сменить пароль», затем заполнить необходимые данные и нажать «Изменить мой пароль»</w:t>
      </w:r>
      <w:r w:rsidR="00075A2D">
        <w:rPr>
          <w:sz w:val="24"/>
          <w:szCs w:val="24"/>
        </w:rPr>
        <w:t xml:space="preserve"> (Рис.6)</w:t>
      </w:r>
      <w:r>
        <w:rPr>
          <w:sz w:val="24"/>
          <w:szCs w:val="24"/>
        </w:rPr>
        <w:t>.</w:t>
      </w:r>
    </w:p>
    <w:p w:rsidR="00AA62E9" w:rsidRDefault="00AA62E9" w:rsidP="00AA62E9">
      <w:pPr>
        <w:shd w:val="clear" w:color="auto" w:fill="FFFFFF"/>
        <w:spacing w:line="392" w:lineRule="atLeast"/>
        <w:ind w:left="-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43B23B" wp14:editId="32193BE1">
            <wp:extent cx="1847850" cy="704850"/>
            <wp:effectExtent l="0" t="0" r="0" b="0"/>
            <wp:docPr id="21" name="Рисунок 21" descr="C:\Users\11112015\Desktop\ГП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1112015\Desktop\ГП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2E9" w:rsidRPr="000979F1" w:rsidRDefault="00AA62E9" w:rsidP="00AA62E9">
      <w:pPr>
        <w:shd w:val="clear" w:color="auto" w:fill="FFFFFF"/>
        <w:spacing w:line="392" w:lineRule="atLeast"/>
        <w:ind w:left="-6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Рис.5</w:t>
      </w:r>
    </w:p>
    <w:p w:rsidR="00F32EAA" w:rsidRDefault="00AA62E9" w:rsidP="00E30824">
      <w:pPr>
        <w:jc w:val="center"/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684451" wp14:editId="0C1197DE">
            <wp:extent cx="1993972" cy="247650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612" cy="247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2E9" w:rsidRDefault="00AA62E9" w:rsidP="00AA62E9">
      <w:pPr>
        <w:shd w:val="clear" w:color="auto" w:fill="FFFFFF"/>
        <w:spacing w:line="392" w:lineRule="atLeast"/>
        <w:ind w:left="-60"/>
        <w:jc w:val="center"/>
        <w:rPr>
          <w:ins w:id="0" w:author="Садыкова Жанар" w:date="2016-05-20T12:16:00Z"/>
          <w:i/>
          <w:sz w:val="24"/>
          <w:szCs w:val="24"/>
        </w:rPr>
      </w:pPr>
      <w:r>
        <w:rPr>
          <w:i/>
          <w:sz w:val="24"/>
          <w:szCs w:val="24"/>
        </w:rPr>
        <w:t>Рис.6</w:t>
      </w:r>
    </w:p>
    <w:p w:rsidR="0018437C" w:rsidRDefault="0018437C" w:rsidP="0018437C">
      <w:pPr>
        <w:shd w:val="clear" w:color="auto" w:fill="FFFFFF"/>
        <w:spacing w:line="392" w:lineRule="atLeast"/>
        <w:ind w:left="-60"/>
        <w:rPr>
          <w:ins w:id="1" w:author="Садыкова Жанар" w:date="2016-05-20T12:16:00Z"/>
          <w:sz w:val="24"/>
          <w:szCs w:val="24"/>
        </w:rPr>
      </w:pPr>
      <w:ins w:id="2" w:author="Садыкова Жанар" w:date="2016-05-20T12:16:00Z">
        <w:r>
          <w:rPr>
            <w:sz w:val="24"/>
            <w:szCs w:val="24"/>
          </w:rPr>
          <w:t>Под кнопкой «сменить пароль» имеется кнопка «Справка</w:t>
        </w:r>
        <w:proofErr w:type="gramStart"/>
        <w:r>
          <w:rPr>
            <w:sz w:val="24"/>
            <w:szCs w:val="24"/>
          </w:rPr>
          <w:t xml:space="preserve"> ?</w:t>
        </w:r>
        <w:proofErr w:type="gramEnd"/>
        <w:r>
          <w:rPr>
            <w:sz w:val="24"/>
            <w:szCs w:val="24"/>
          </w:rPr>
          <w:t xml:space="preserve">». </w:t>
        </w:r>
      </w:ins>
    </w:p>
    <w:p w:rsidR="0018437C" w:rsidRDefault="0018437C" w:rsidP="0018437C">
      <w:pPr>
        <w:shd w:val="clear" w:color="auto" w:fill="FFFFFF"/>
        <w:spacing w:line="392" w:lineRule="atLeast"/>
        <w:ind w:left="-60"/>
        <w:jc w:val="center"/>
        <w:rPr>
          <w:ins w:id="3" w:author="Садыкова Жанар" w:date="2016-05-20T12:16:00Z"/>
          <w:sz w:val="24"/>
          <w:szCs w:val="24"/>
        </w:rPr>
      </w:pPr>
      <w:ins w:id="4" w:author="Садыкова Жанар" w:date="2016-05-20T12:16:00Z">
        <w:r w:rsidRPr="00FC13B6">
          <w:rPr>
            <w:noProof/>
            <w:sz w:val="24"/>
            <w:szCs w:val="24"/>
          </w:rPr>
          <w:drawing>
            <wp:inline distT="0" distB="0" distL="0" distR="0" wp14:anchorId="4FFDDD14" wp14:editId="591716F0">
              <wp:extent cx="2115820" cy="1010285"/>
              <wp:effectExtent l="0" t="0" r="0" b="0"/>
              <wp:docPr id="15" name="Рисунок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15820" cy="1010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18437C" w:rsidRDefault="0018437C" w:rsidP="0018437C">
      <w:pPr>
        <w:shd w:val="clear" w:color="auto" w:fill="FFFFFF"/>
        <w:spacing w:line="392" w:lineRule="atLeast"/>
        <w:ind w:left="-60"/>
        <w:jc w:val="center"/>
        <w:rPr>
          <w:ins w:id="5" w:author="Садыкова Жанар" w:date="2016-05-20T12:16:00Z"/>
          <w:i/>
          <w:sz w:val="24"/>
          <w:szCs w:val="24"/>
        </w:rPr>
      </w:pPr>
      <w:ins w:id="6" w:author="Садыкова Жанар" w:date="2016-05-20T12:16:00Z">
        <w:r>
          <w:rPr>
            <w:i/>
            <w:sz w:val="24"/>
            <w:szCs w:val="24"/>
          </w:rPr>
          <w:t>Рис.7</w:t>
        </w:r>
      </w:ins>
    </w:p>
    <w:p w:rsidR="0018437C" w:rsidRDefault="0018437C" w:rsidP="0018437C">
      <w:pPr>
        <w:shd w:val="clear" w:color="auto" w:fill="FFFFFF"/>
        <w:spacing w:line="392" w:lineRule="atLeast"/>
        <w:ind w:left="-60"/>
        <w:rPr>
          <w:ins w:id="7" w:author="Садыкова Жанар" w:date="2016-05-20T12:16:00Z"/>
          <w:sz w:val="24"/>
          <w:szCs w:val="24"/>
        </w:rPr>
      </w:pPr>
      <w:ins w:id="8" w:author="Садыкова Жанар" w:date="2016-05-20T12:16:00Z">
        <w:r>
          <w:rPr>
            <w:sz w:val="24"/>
            <w:szCs w:val="24"/>
          </w:rPr>
          <w:t>При переходе по «Справке</w:t>
        </w:r>
        <w:proofErr w:type="gramStart"/>
        <w:r>
          <w:rPr>
            <w:sz w:val="24"/>
            <w:szCs w:val="24"/>
          </w:rPr>
          <w:t xml:space="preserve"> ?</w:t>
        </w:r>
        <w:proofErr w:type="gramEnd"/>
        <w:r>
          <w:rPr>
            <w:sz w:val="24"/>
            <w:szCs w:val="24"/>
          </w:rPr>
          <w:t>» открывается окно с  перечнем документов. Нажав на название документа, можно скачать указанные файлы.</w:t>
        </w:r>
      </w:ins>
    </w:p>
    <w:p w:rsidR="0018437C" w:rsidRDefault="0018437C" w:rsidP="0018437C">
      <w:pPr>
        <w:shd w:val="clear" w:color="auto" w:fill="FFFFFF"/>
        <w:spacing w:line="392" w:lineRule="atLeast"/>
        <w:ind w:left="-60"/>
        <w:jc w:val="center"/>
        <w:rPr>
          <w:ins w:id="9" w:author="Садыкова Жанар" w:date="2016-05-20T12:16:00Z"/>
          <w:i/>
          <w:sz w:val="24"/>
          <w:szCs w:val="24"/>
        </w:rPr>
      </w:pPr>
    </w:p>
    <w:p w:rsidR="0018437C" w:rsidRDefault="0018437C" w:rsidP="0018437C">
      <w:pPr>
        <w:shd w:val="clear" w:color="auto" w:fill="FFFFFF"/>
        <w:spacing w:line="392" w:lineRule="atLeast"/>
        <w:ind w:left="-60"/>
        <w:jc w:val="center"/>
        <w:rPr>
          <w:ins w:id="10" w:author="Садыкова Жанар" w:date="2016-05-20T12:16:00Z"/>
          <w:sz w:val="24"/>
          <w:szCs w:val="24"/>
        </w:rPr>
      </w:pPr>
      <w:ins w:id="11" w:author="Садыкова Жанар" w:date="2016-05-20T12:16:00Z">
        <w:r w:rsidRPr="00FC13B6">
          <w:rPr>
            <w:noProof/>
            <w:sz w:val="24"/>
            <w:szCs w:val="24"/>
          </w:rPr>
          <w:lastRenderedPageBreak/>
          <w:drawing>
            <wp:inline distT="0" distB="0" distL="0" distR="0" wp14:anchorId="2755A15E" wp14:editId="1B1C4FEB">
              <wp:extent cx="6379845" cy="2306955"/>
              <wp:effectExtent l="0" t="0" r="1905" b="0"/>
              <wp:docPr id="22" name="Рисунок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79845" cy="2306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18437C" w:rsidRDefault="0018437C" w:rsidP="0018437C">
      <w:pPr>
        <w:shd w:val="clear" w:color="auto" w:fill="FFFFFF"/>
        <w:spacing w:line="392" w:lineRule="atLeast"/>
        <w:ind w:left="-60"/>
        <w:jc w:val="center"/>
        <w:rPr>
          <w:ins w:id="12" w:author="Садыкова Жанар" w:date="2016-05-20T12:16:00Z"/>
          <w:i/>
          <w:sz w:val="24"/>
          <w:szCs w:val="24"/>
        </w:rPr>
      </w:pPr>
      <w:ins w:id="13" w:author="Садыкова Жанар" w:date="2016-05-20T12:16:00Z">
        <w:r>
          <w:rPr>
            <w:i/>
            <w:sz w:val="24"/>
            <w:szCs w:val="24"/>
          </w:rPr>
          <w:t>Рис.8</w:t>
        </w:r>
      </w:ins>
    </w:p>
    <w:p w:rsidR="0018437C" w:rsidRPr="009213A7" w:rsidRDefault="0018437C" w:rsidP="0018437C">
      <w:pPr>
        <w:shd w:val="clear" w:color="auto" w:fill="FFFFFF"/>
        <w:spacing w:line="392" w:lineRule="atLeast"/>
        <w:ind w:left="-60"/>
        <w:jc w:val="center"/>
        <w:rPr>
          <w:ins w:id="14" w:author="Садыкова Жанар" w:date="2016-05-20T12:16:00Z"/>
          <w:sz w:val="24"/>
          <w:szCs w:val="24"/>
        </w:rPr>
      </w:pPr>
    </w:p>
    <w:p w:rsidR="0018437C" w:rsidRPr="000979F1" w:rsidDel="0018437C" w:rsidRDefault="0018437C" w:rsidP="00AA62E9">
      <w:pPr>
        <w:shd w:val="clear" w:color="auto" w:fill="FFFFFF"/>
        <w:spacing w:line="392" w:lineRule="atLeast"/>
        <w:ind w:left="-60"/>
        <w:jc w:val="center"/>
        <w:rPr>
          <w:del w:id="15" w:author="Садыкова Жанар" w:date="2016-05-20T12:16:00Z"/>
          <w:i/>
          <w:sz w:val="24"/>
          <w:szCs w:val="24"/>
        </w:rPr>
      </w:pPr>
    </w:p>
    <w:p w:rsidR="00D37E0B" w:rsidRPr="00D37E0B" w:rsidRDefault="00D37E0B" w:rsidP="00D37E0B">
      <w:pPr>
        <w:pStyle w:val="a7"/>
        <w:numPr>
          <w:ilvl w:val="0"/>
          <w:numId w:val="7"/>
        </w:numPr>
        <w:rPr>
          <w:rFonts w:ascii="Times New Roman" w:hAnsi="Times New Roman"/>
          <w:b/>
          <w:sz w:val="24"/>
          <w:szCs w:val="24"/>
        </w:rPr>
      </w:pPr>
      <w:r w:rsidRPr="00D37E0B">
        <w:rPr>
          <w:rFonts w:ascii="Times New Roman" w:hAnsi="Times New Roman"/>
          <w:b/>
          <w:sz w:val="24"/>
          <w:szCs w:val="24"/>
        </w:rPr>
        <w:t>Проекты</w:t>
      </w:r>
      <w:r w:rsidR="00622C67" w:rsidRPr="00E103D4">
        <w:rPr>
          <w:rFonts w:ascii="Times New Roman" w:hAnsi="Times New Roman"/>
          <w:b/>
          <w:sz w:val="24"/>
          <w:szCs w:val="24"/>
        </w:rPr>
        <w:t xml:space="preserve"> </w:t>
      </w:r>
    </w:p>
    <w:p w:rsidR="00F32EAA" w:rsidRPr="00A262F3" w:rsidRDefault="001D1DE1" w:rsidP="00F32EAA">
      <w:pPr>
        <w:ind w:firstLine="708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После авторизации з</w:t>
      </w:r>
      <w:r w:rsidR="00F32EAA" w:rsidRPr="00A262F3">
        <w:rPr>
          <w:color w:val="000000"/>
          <w:sz w:val="24"/>
          <w:szCs w:val="24"/>
          <w:shd w:val="clear" w:color="auto" w:fill="FFFFFF"/>
        </w:rPr>
        <w:t>апускается основная страница системы.</w:t>
      </w:r>
      <w:r w:rsidR="00A22FC3" w:rsidRPr="00A262F3">
        <w:rPr>
          <w:color w:val="000000"/>
          <w:sz w:val="24"/>
          <w:szCs w:val="24"/>
          <w:shd w:val="clear" w:color="auto" w:fill="FFFFFF"/>
        </w:rPr>
        <w:t xml:space="preserve"> На </w:t>
      </w:r>
      <w:r>
        <w:rPr>
          <w:color w:val="000000"/>
          <w:sz w:val="24"/>
          <w:szCs w:val="24"/>
          <w:shd w:val="clear" w:color="auto" w:fill="FFFFFF"/>
        </w:rPr>
        <w:t>левой</w:t>
      </w:r>
      <w:r w:rsidR="00A22FC3" w:rsidRPr="00A262F3">
        <w:rPr>
          <w:color w:val="000000"/>
          <w:sz w:val="24"/>
          <w:szCs w:val="24"/>
          <w:shd w:val="clear" w:color="auto" w:fill="FFFFFF"/>
        </w:rPr>
        <w:t xml:space="preserve"> стороне страницы </w:t>
      </w:r>
      <w:r w:rsidR="0053227B" w:rsidRPr="00A262F3">
        <w:rPr>
          <w:color w:val="000000"/>
          <w:sz w:val="24"/>
          <w:szCs w:val="24"/>
          <w:shd w:val="clear" w:color="auto" w:fill="FFFFFF"/>
        </w:rPr>
        <w:t xml:space="preserve">списком </w:t>
      </w:r>
      <w:r w:rsidR="00A22FC3" w:rsidRPr="00A262F3">
        <w:rPr>
          <w:color w:val="000000"/>
          <w:sz w:val="24"/>
          <w:szCs w:val="24"/>
          <w:shd w:val="clear" w:color="auto" w:fill="FFFFFF"/>
        </w:rPr>
        <w:t xml:space="preserve">отображаются </w:t>
      </w:r>
      <w:r w:rsidR="00920432" w:rsidRPr="00A262F3">
        <w:rPr>
          <w:color w:val="000000"/>
          <w:sz w:val="24"/>
          <w:szCs w:val="24"/>
          <w:shd w:val="clear" w:color="auto" w:fill="FFFFFF"/>
        </w:rPr>
        <w:t>меню доступное</w:t>
      </w:r>
      <w:r w:rsidR="00A22FC3" w:rsidRPr="00A262F3">
        <w:rPr>
          <w:color w:val="000000"/>
          <w:sz w:val="24"/>
          <w:szCs w:val="24"/>
          <w:shd w:val="clear" w:color="auto" w:fill="FFFFFF"/>
        </w:rPr>
        <w:t xml:space="preserve"> для пользователя:</w:t>
      </w:r>
    </w:p>
    <w:p w:rsidR="00A22FC3" w:rsidRPr="00A262F3" w:rsidRDefault="00A22FC3" w:rsidP="00A22FC3">
      <w:pPr>
        <w:pStyle w:val="a7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262F3">
        <w:rPr>
          <w:rFonts w:ascii="Times New Roman" w:hAnsi="Times New Roman"/>
          <w:b/>
          <w:sz w:val="24"/>
          <w:szCs w:val="24"/>
        </w:rPr>
        <w:t>Проекты</w:t>
      </w:r>
    </w:p>
    <w:p w:rsidR="00A22FC3" w:rsidRPr="00A262F3" w:rsidRDefault="00A22FC3" w:rsidP="00A22FC3">
      <w:pPr>
        <w:pStyle w:val="a7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262F3">
        <w:rPr>
          <w:rFonts w:ascii="Times New Roman" w:hAnsi="Times New Roman"/>
          <w:b/>
          <w:sz w:val="24"/>
          <w:szCs w:val="24"/>
        </w:rPr>
        <w:t>Отчеты</w:t>
      </w:r>
    </w:p>
    <w:p w:rsidR="00A22FC3" w:rsidRDefault="00A22FC3" w:rsidP="00A22FC3">
      <w:pPr>
        <w:pStyle w:val="a7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262F3">
        <w:rPr>
          <w:rFonts w:ascii="Times New Roman" w:hAnsi="Times New Roman"/>
          <w:b/>
          <w:sz w:val="24"/>
          <w:szCs w:val="24"/>
        </w:rPr>
        <w:t>Журнал</w:t>
      </w:r>
    </w:p>
    <w:p w:rsidR="00E30824" w:rsidRPr="00AA62E9" w:rsidRDefault="002807CF" w:rsidP="00AA62E9">
      <w:pPr>
        <w:pStyle w:val="a7"/>
        <w:numPr>
          <w:ilvl w:val="0"/>
          <w:numId w:val="3"/>
        </w:numPr>
        <w:ind w:left="0" w:firstLine="1068"/>
        <w:rPr>
          <w:sz w:val="24"/>
          <w:szCs w:val="24"/>
        </w:rPr>
      </w:pPr>
      <w:r w:rsidRPr="00AA62E9">
        <w:rPr>
          <w:rFonts w:ascii="Times New Roman" w:hAnsi="Times New Roman"/>
          <w:b/>
          <w:sz w:val="24"/>
          <w:szCs w:val="24"/>
        </w:rPr>
        <w:t>Акты</w:t>
      </w:r>
      <w:r w:rsidR="00E103D4"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172B666C" wp14:editId="7705016B">
            <wp:extent cx="6391275" cy="2000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FC3" w:rsidRPr="00E103D4" w:rsidRDefault="00AA62E9" w:rsidP="00A22FC3">
      <w:pPr>
        <w:jc w:val="center"/>
        <w:rPr>
          <w:i/>
          <w:sz w:val="24"/>
          <w:szCs w:val="24"/>
        </w:rPr>
      </w:pPr>
      <w:r w:rsidRPr="00E103D4">
        <w:rPr>
          <w:i/>
          <w:sz w:val="24"/>
          <w:szCs w:val="24"/>
        </w:rPr>
        <w:t>Рис.</w:t>
      </w:r>
      <w:ins w:id="16" w:author="Садыкова Жанар" w:date="2016-05-20T12:27:00Z">
        <w:r w:rsidR="009E56E8">
          <w:rPr>
            <w:i/>
            <w:sz w:val="24"/>
            <w:szCs w:val="24"/>
          </w:rPr>
          <w:t>9</w:t>
        </w:r>
      </w:ins>
      <w:del w:id="17" w:author="Садыкова Жанар" w:date="2016-05-20T12:26:00Z">
        <w:r w:rsidRPr="00E103D4" w:rsidDel="009E56E8">
          <w:rPr>
            <w:i/>
            <w:sz w:val="24"/>
            <w:szCs w:val="24"/>
          </w:rPr>
          <w:delText>7</w:delText>
        </w:r>
      </w:del>
    </w:p>
    <w:p w:rsidR="00B000CA" w:rsidRDefault="00B000CA" w:rsidP="00B000CA">
      <w:pPr>
        <w:ind w:firstLine="708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В блоках:</w:t>
      </w:r>
    </w:p>
    <w:p w:rsidR="00B000CA" w:rsidRPr="00A262F3" w:rsidRDefault="00B000CA" w:rsidP="00B000CA">
      <w:pPr>
        <w:ind w:firstLine="708"/>
        <w:rPr>
          <w:color w:val="000000"/>
          <w:sz w:val="24"/>
          <w:szCs w:val="24"/>
          <w:shd w:val="clear" w:color="auto" w:fill="FFFFFF"/>
        </w:rPr>
      </w:pPr>
      <w:r w:rsidRPr="00EF6366">
        <w:rPr>
          <w:i/>
          <w:color w:val="000000"/>
          <w:sz w:val="24"/>
          <w:szCs w:val="24"/>
          <w:shd w:val="clear" w:color="auto" w:fill="FFFFFF"/>
        </w:rPr>
        <w:t>Проекты</w:t>
      </w:r>
      <w:r>
        <w:rPr>
          <w:i/>
          <w:color w:val="000000"/>
          <w:sz w:val="24"/>
          <w:szCs w:val="24"/>
          <w:shd w:val="clear" w:color="auto" w:fill="FFFFFF"/>
        </w:rPr>
        <w:t xml:space="preserve"> – </w:t>
      </w:r>
      <w:r>
        <w:rPr>
          <w:color w:val="000000"/>
          <w:sz w:val="24"/>
          <w:szCs w:val="24"/>
          <w:shd w:val="clear" w:color="auto" w:fill="FFFFFF"/>
        </w:rPr>
        <w:t xml:space="preserve">отображается список проектов </w:t>
      </w:r>
      <w:proofErr w:type="spellStart"/>
      <w:r>
        <w:rPr>
          <w:color w:val="000000"/>
          <w:sz w:val="24"/>
          <w:szCs w:val="24"/>
          <w:shd w:val="clear" w:color="auto" w:fill="FFFFFF"/>
        </w:rPr>
        <w:t>грантополучателя</w:t>
      </w:r>
      <w:proofErr w:type="spellEnd"/>
      <w:r>
        <w:rPr>
          <w:color w:val="000000"/>
          <w:sz w:val="24"/>
          <w:szCs w:val="24"/>
          <w:shd w:val="clear" w:color="auto" w:fill="FFFFFF"/>
        </w:rPr>
        <w:t>.</w:t>
      </w:r>
      <w:r w:rsidRPr="00F61270">
        <w:rPr>
          <w:color w:val="000000"/>
          <w:sz w:val="24"/>
          <w:szCs w:val="24"/>
          <w:shd w:val="clear" w:color="auto" w:fill="FFFFFF"/>
        </w:rPr>
        <w:t xml:space="preserve"> </w:t>
      </w:r>
      <w:r w:rsidRPr="00A262F3">
        <w:rPr>
          <w:color w:val="000000"/>
          <w:sz w:val="24"/>
          <w:szCs w:val="24"/>
          <w:shd w:val="clear" w:color="auto" w:fill="FFFFFF"/>
        </w:rPr>
        <w:t xml:space="preserve">Нажав на название проекта, можно </w:t>
      </w:r>
      <w:r>
        <w:rPr>
          <w:color w:val="000000"/>
          <w:sz w:val="24"/>
          <w:szCs w:val="24"/>
          <w:shd w:val="clear" w:color="auto" w:fill="FFFFFF"/>
        </w:rPr>
        <w:t>провалиться в сам проект.</w:t>
      </w:r>
    </w:p>
    <w:p w:rsidR="00B000CA" w:rsidRDefault="00B000CA" w:rsidP="00B000CA">
      <w:pPr>
        <w:ind w:firstLine="708"/>
        <w:rPr>
          <w:color w:val="000000"/>
          <w:sz w:val="24"/>
          <w:szCs w:val="24"/>
          <w:shd w:val="clear" w:color="auto" w:fill="FFFFFF"/>
        </w:rPr>
      </w:pPr>
      <w:r w:rsidRPr="00EF6366">
        <w:rPr>
          <w:i/>
          <w:color w:val="000000"/>
          <w:sz w:val="24"/>
          <w:szCs w:val="24"/>
          <w:shd w:val="clear" w:color="auto" w:fill="FFFFFF"/>
        </w:rPr>
        <w:t>Последние отчеты</w:t>
      </w:r>
      <w:r>
        <w:rPr>
          <w:color w:val="000000"/>
          <w:sz w:val="24"/>
          <w:szCs w:val="24"/>
          <w:shd w:val="clear" w:color="auto" w:fill="FFFFFF"/>
        </w:rPr>
        <w:t xml:space="preserve"> – все отчеты </w:t>
      </w:r>
      <w:proofErr w:type="spellStart"/>
      <w:r>
        <w:rPr>
          <w:color w:val="000000"/>
          <w:sz w:val="24"/>
          <w:szCs w:val="24"/>
          <w:shd w:val="clear" w:color="auto" w:fill="FFFFFF"/>
        </w:rPr>
        <w:t>грантополучателей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в статусе </w:t>
      </w:r>
      <w:r w:rsidR="00964B00">
        <w:rPr>
          <w:color w:val="000000"/>
          <w:sz w:val="24"/>
          <w:szCs w:val="24"/>
          <w:shd w:val="clear" w:color="auto" w:fill="FFFFFF"/>
        </w:rPr>
        <w:t>«формирование»,</w:t>
      </w:r>
      <w:r w:rsidR="00075A2D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>«на проверке эксперта</w:t>
      </w:r>
      <w:r w:rsidR="00964B00">
        <w:rPr>
          <w:color w:val="000000"/>
          <w:sz w:val="24"/>
          <w:szCs w:val="24"/>
          <w:shd w:val="clear" w:color="auto" w:fill="FFFFFF"/>
        </w:rPr>
        <w:t>» и «отправлено на доработку ГП»</w:t>
      </w:r>
      <w:r>
        <w:rPr>
          <w:color w:val="000000"/>
          <w:sz w:val="24"/>
          <w:szCs w:val="24"/>
          <w:shd w:val="clear" w:color="auto" w:fill="FFFFFF"/>
        </w:rPr>
        <w:t>.</w:t>
      </w:r>
    </w:p>
    <w:p w:rsidR="0018437C" w:rsidRDefault="0018437C" w:rsidP="0018437C">
      <w:pPr>
        <w:ind w:firstLine="708"/>
        <w:rPr>
          <w:ins w:id="18" w:author="Садыкова Жанар" w:date="2016-05-20T12:15:00Z"/>
          <w:color w:val="000000"/>
          <w:sz w:val="24"/>
          <w:szCs w:val="24"/>
          <w:shd w:val="clear" w:color="auto" w:fill="FFFFFF"/>
        </w:rPr>
      </w:pPr>
      <w:ins w:id="19" w:author="Садыкова Жанар" w:date="2016-05-20T12:15:00Z">
        <w:r w:rsidRPr="00DF543A">
          <w:rPr>
            <w:i/>
            <w:color w:val="000000"/>
            <w:sz w:val="24"/>
            <w:szCs w:val="24"/>
            <w:shd w:val="clear" w:color="auto" w:fill="FFFFFF"/>
          </w:rPr>
          <w:t>Поступившие документы</w:t>
        </w:r>
        <w:r>
          <w:rPr>
            <w:i/>
            <w:color w:val="000000"/>
            <w:sz w:val="24"/>
            <w:szCs w:val="24"/>
            <w:shd w:val="clear" w:color="auto" w:fill="FFFFFF"/>
          </w:rPr>
          <w:t xml:space="preserve"> </w:t>
        </w:r>
        <w:r w:rsidRPr="00EF6366">
          <w:rPr>
            <w:i/>
            <w:color w:val="000000"/>
            <w:sz w:val="24"/>
            <w:szCs w:val="24"/>
            <w:shd w:val="clear" w:color="auto" w:fill="FFFFFF"/>
          </w:rPr>
          <w:t>–</w:t>
        </w:r>
        <w:r>
          <w:rPr>
            <w:color w:val="000000"/>
            <w:sz w:val="24"/>
            <w:szCs w:val="24"/>
            <w:shd w:val="clear" w:color="auto" w:fill="FFFFFF"/>
          </w:rPr>
          <w:t xml:space="preserve"> показывает название проекта, по которому поступило новое сообщение в чате, либо возвращенный отчет от эксперта Агентства.</w:t>
        </w:r>
      </w:ins>
    </w:p>
    <w:p w:rsidR="00B000CA" w:rsidDel="0018437C" w:rsidRDefault="00B000CA" w:rsidP="00B000CA">
      <w:pPr>
        <w:ind w:firstLine="708"/>
        <w:rPr>
          <w:del w:id="20" w:author="Садыкова Жанар" w:date="2016-05-20T12:15:00Z"/>
          <w:color w:val="000000"/>
          <w:sz w:val="24"/>
          <w:szCs w:val="24"/>
          <w:shd w:val="clear" w:color="auto" w:fill="FFFFFF"/>
        </w:rPr>
      </w:pPr>
      <w:del w:id="21" w:author="Садыкова Жанар" w:date="2016-05-20T12:15:00Z">
        <w:r w:rsidRPr="00EF6366" w:rsidDel="0018437C">
          <w:rPr>
            <w:i/>
            <w:color w:val="000000"/>
            <w:sz w:val="24"/>
            <w:szCs w:val="24"/>
            <w:shd w:val="clear" w:color="auto" w:fill="FFFFFF"/>
          </w:rPr>
          <w:delText>Последние сообщения –</w:delText>
        </w:r>
        <w:r w:rsidDel="0018437C">
          <w:rPr>
            <w:color w:val="000000"/>
            <w:sz w:val="24"/>
            <w:szCs w:val="24"/>
            <w:shd w:val="clear" w:color="auto" w:fill="FFFFFF"/>
          </w:rPr>
          <w:delText xml:space="preserve"> показывает название проекта, по которому поступило новое сообщение в чате.</w:delText>
        </w:r>
      </w:del>
    </w:p>
    <w:p w:rsidR="00B000CA" w:rsidRDefault="00B000CA" w:rsidP="00B000CA">
      <w:pPr>
        <w:ind w:firstLine="708"/>
        <w:rPr>
          <w:color w:val="000000"/>
          <w:sz w:val="24"/>
          <w:szCs w:val="24"/>
          <w:shd w:val="clear" w:color="auto" w:fill="FFFFFF"/>
        </w:rPr>
      </w:pPr>
      <w:r w:rsidRPr="00EF6366">
        <w:rPr>
          <w:i/>
          <w:color w:val="000000"/>
          <w:sz w:val="24"/>
          <w:szCs w:val="24"/>
          <w:shd w:val="clear" w:color="auto" w:fill="FFFFFF"/>
        </w:rPr>
        <w:t xml:space="preserve">Ближайшие задачи </w:t>
      </w:r>
      <w:r>
        <w:rPr>
          <w:i/>
          <w:color w:val="000000"/>
          <w:sz w:val="24"/>
          <w:szCs w:val="24"/>
          <w:shd w:val="clear" w:color="auto" w:fill="FFFFFF"/>
        </w:rPr>
        <w:t>–</w:t>
      </w:r>
      <w:r w:rsidRPr="00EF6366">
        <w:rPr>
          <w:i/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>выходит список задач на ближайший месяц</w:t>
      </w:r>
      <w:r w:rsidR="006C62B9">
        <w:rPr>
          <w:color w:val="000000"/>
          <w:sz w:val="24"/>
          <w:szCs w:val="24"/>
          <w:shd w:val="clear" w:color="auto" w:fill="FFFFFF"/>
        </w:rPr>
        <w:t xml:space="preserve"> по плану мониторинга</w:t>
      </w:r>
      <w:r>
        <w:rPr>
          <w:color w:val="000000"/>
          <w:sz w:val="24"/>
          <w:szCs w:val="24"/>
          <w:shd w:val="clear" w:color="auto" w:fill="FFFFFF"/>
        </w:rPr>
        <w:t>.</w:t>
      </w:r>
    </w:p>
    <w:p w:rsidR="00B000CA" w:rsidRDefault="00B000CA" w:rsidP="00B000CA">
      <w:pPr>
        <w:ind w:firstLine="708"/>
        <w:rPr>
          <w:color w:val="000000"/>
          <w:sz w:val="24"/>
          <w:szCs w:val="24"/>
          <w:shd w:val="clear" w:color="auto" w:fill="FFFFFF"/>
        </w:rPr>
      </w:pPr>
    </w:p>
    <w:p w:rsidR="00B000CA" w:rsidRDefault="006C62B9" w:rsidP="00B000CA">
      <w:pPr>
        <w:ind w:firstLine="708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В блоке проекты </w:t>
      </w:r>
      <w:r w:rsidR="00B000CA">
        <w:rPr>
          <w:color w:val="000000"/>
          <w:sz w:val="24"/>
          <w:szCs w:val="24"/>
          <w:shd w:val="clear" w:color="auto" w:fill="FFFFFF"/>
        </w:rPr>
        <w:t xml:space="preserve">реализован поиск по номеру договора, по названию проекта и </w:t>
      </w:r>
      <w:r>
        <w:rPr>
          <w:color w:val="000000"/>
          <w:sz w:val="24"/>
          <w:szCs w:val="24"/>
          <w:shd w:val="clear" w:color="auto" w:fill="FFFFFF"/>
        </w:rPr>
        <w:t xml:space="preserve">названию </w:t>
      </w:r>
      <w:proofErr w:type="spellStart"/>
      <w:r w:rsidR="00B000CA">
        <w:rPr>
          <w:color w:val="000000"/>
          <w:sz w:val="24"/>
          <w:szCs w:val="24"/>
          <w:shd w:val="clear" w:color="auto" w:fill="FFFFFF"/>
        </w:rPr>
        <w:t>грантополучателя</w:t>
      </w:r>
      <w:proofErr w:type="spellEnd"/>
      <w:r w:rsidR="00075A2D">
        <w:rPr>
          <w:color w:val="000000"/>
          <w:sz w:val="24"/>
          <w:szCs w:val="24"/>
          <w:shd w:val="clear" w:color="auto" w:fill="FFFFFF"/>
        </w:rPr>
        <w:t xml:space="preserve"> (Рис.8)</w:t>
      </w:r>
      <w:r w:rsidR="00B000CA">
        <w:rPr>
          <w:color w:val="000000"/>
          <w:sz w:val="24"/>
          <w:szCs w:val="24"/>
          <w:shd w:val="clear" w:color="auto" w:fill="FFFFFF"/>
        </w:rPr>
        <w:t>.</w:t>
      </w:r>
    </w:p>
    <w:p w:rsidR="00B000CA" w:rsidRPr="00A262F3" w:rsidRDefault="00B000CA" w:rsidP="00B000CA">
      <w:pPr>
        <w:ind w:firstLine="708"/>
        <w:rPr>
          <w:color w:val="000000"/>
          <w:sz w:val="24"/>
          <w:szCs w:val="24"/>
          <w:shd w:val="clear" w:color="auto" w:fill="FFFFFF"/>
        </w:rPr>
      </w:pPr>
    </w:p>
    <w:p w:rsidR="00F04117" w:rsidRPr="00A262F3" w:rsidRDefault="00E103D4" w:rsidP="002807CF">
      <w:pPr>
        <w:rPr>
          <w:color w:val="000000"/>
          <w:sz w:val="24"/>
          <w:szCs w:val="24"/>
          <w:shd w:val="clear" w:color="auto" w:fill="FFFFFF"/>
        </w:rPr>
      </w:pPr>
      <w:r>
        <w:rPr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62D23A2" wp14:editId="1CBCD106">
            <wp:extent cx="6381750" cy="1143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3E3" w:rsidRDefault="006323E3" w:rsidP="006323E3">
      <w:pPr>
        <w:jc w:val="center"/>
        <w:rPr>
          <w:i/>
          <w:sz w:val="24"/>
          <w:szCs w:val="24"/>
        </w:rPr>
      </w:pPr>
      <w:r w:rsidRPr="00A262F3">
        <w:rPr>
          <w:i/>
          <w:sz w:val="24"/>
          <w:szCs w:val="24"/>
        </w:rPr>
        <w:t>Рис.</w:t>
      </w:r>
      <w:ins w:id="22" w:author="Садыкова Жанар" w:date="2016-05-20T12:27:00Z">
        <w:r w:rsidR="009E56E8">
          <w:rPr>
            <w:i/>
            <w:sz w:val="24"/>
            <w:szCs w:val="24"/>
          </w:rPr>
          <w:t>10</w:t>
        </w:r>
      </w:ins>
      <w:del w:id="23" w:author="Садыкова Жанар" w:date="2016-05-20T12:26:00Z">
        <w:r w:rsidR="002807CF" w:rsidDel="009E56E8">
          <w:rPr>
            <w:i/>
            <w:sz w:val="24"/>
            <w:szCs w:val="24"/>
          </w:rPr>
          <w:delText>8</w:delText>
        </w:r>
      </w:del>
    </w:p>
    <w:p w:rsidR="00AA62E9" w:rsidRPr="00792078" w:rsidRDefault="00AA62E9" w:rsidP="00AA62E9">
      <w:pPr>
        <w:ind w:firstLine="708"/>
        <w:rPr>
          <w:color w:val="000000"/>
          <w:sz w:val="24"/>
          <w:szCs w:val="24"/>
          <w:shd w:val="clear" w:color="auto" w:fill="FFFFFF"/>
        </w:rPr>
      </w:pPr>
      <w:r w:rsidRPr="00A262F3">
        <w:rPr>
          <w:color w:val="000000"/>
          <w:sz w:val="24"/>
          <w:szCs w:val="24"/>
          <w:shd w:val="clear" w:color="auto" w:fill="FFFFFF"/>
        </w:rPr>
        <w:t>Нажав на название про</w:t>
      </w:r>
      <w:r>
        <w:rPr>
          <w:color w:val="000000"/>
          <w:sz w:val="24"/>
          <w:szCs w:val="24"/>
          <w:shd w:val="clear" w:color="auto" w:fill="FFFFFF"/>
        </w:rPr>
        <w:t xml:space="preserve">екта, можно посмотреть </w:t>
      </w:r>
      <w:r w:rsidRPr="00A262F3">
        <w:rPr>
          <w:color w:val="000000"/>
          <w:sz w:val="24"/>
          <w:szCs w:val="24"/>
          <w:shd w:val="clear" w:color="auto" w:fill="FFFFFF"/>
        </w:rPr>
        <w:t>общую информацию по Вашему проекту</w:t>
      </w:r>
      <w:r w:rsidR="00792078">
        <w:rPr>
          <w:color w:val="000000"/>
          <w:sz w:val="24"/>
          <w:szCs w:val="24"/>
          <w:shd w:val="clear" w:color="auto" w:fill="FFFFFF"/>
        </w:rPr>
        <w:t xml:space="preserve">. На первой вкладке </w:t>
      </w:r>
      <w:r w:rsidR="00792078" w:rsidRPr="00792078">
        <w:rPr>
          <w:i/>
          <w:color w:val="000000"/>
          <w:sz w:val="24"/>
          <w:szCs w:val="24"/>
          <w:u w:val="single"/>
          <w:shd w:val="clear" w:color="auto" w:fill="FFFFFF"/>
        </w:rPr>
        <w:t>«Этап»</w:t>
      </w:r>
      <w:r w:rsidR="00792078">
        <w:rPr>
          <w:i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792078">
        <w:rPr>
          <w:color w:val="000000"/>
          <w:sz w:val="24"/>
          <w:szCs w:val="24"/>
          <w:shd w:val="clear" w:color="auto" w:fill="FFFFFF"/>
        </w:rPr>
        <w:t xml:space="preserve"> содержится общее количество этапов по проекту.</w:t>
      </w:r>
    </w:p>
    <w:p w:rsidR="00F04117" w:rsidRDefault="00223ABB" w:rsidP="00981144">
      <w:pPr>
        <w:jc w:val="center"/>
        <w:rPr>
          <w:color w:val="000000"/>
          <w:sz w:val="24"/>
          <w:szCs w:val="24"/>
          <w:shd w:val="clear" w:color="auto" w:fill="FFFFFF"/>
        </w:rPr>
      </w:pPr>
      <w:r>
        <w:rPr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316279" cy="3079519"/>
            <wp:effectExtent l="0" t="0" r="0" b="69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403" cy="307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ABB" w:rsidRPr="00A262F3" w:rsidRDefault="00223ABB" w:rsidP="00981144">
      <w:pPr>
        <w:jc w:val="center"/>
        <w:rPr>
          <w:color w:val="000000"/>
          <w:sz w:val="24"/>
          <w:szCs w:val="24"/>
          <w:shd w:val="clear" w:color="auto" w:fill="FFFFFF"/>
        </w:rPr>
      </w:pPr>
    </w:p>
    <w:p w:rsidR="00F04117" w:rsidRPr="00A262F3" w:rsidRDefault="000979F1" w:rsidP="006323E3">
      <w:pPr>
        <w:jc w:val="center"/>
        <w:rPr>
          <w:color w:val="000000"/>
          <w:sz w:val="24"/>
          <w:szCs w:val="24"/>
          <w:shd w:val="clear" w:color="auto" w:fill="FFFFFF"/>
        </w:rPr>
      </w:pPr>
      <w:r>
        <w:rPr>
          <w:i/>
          <w:sz w:val="24"/>
          <w:szCs w:val="24"/>
        </w:rPr>
        <w:t>Рис.</w:t>
      </w:r>
      <w:ins w:id="24" w:author="Садыкова Жанар" w:date="2016-05-20T12:27:00Z">
        <w:r w:rsidR="009E56E8">
          <w:rPr>
            <w:i/>
            <w:sz w:val="24"/>
            <w:szCs w:val="24"/>
          </w:rPr>
          <w:t>1</w:t>
        </w:r>
      </w:ins>
      <w:ins w:id="25" w:author="Садыкова Жанар" w:date="2016-05-20T12:28:00Z">
        <w:r w:rsidR="009E56E8">
          <w:rPr>
            <w:i/>
            <w:sz w:val="24"/>
            <w:szCs w:val="24"/>
          </w:rPr>
          <w:t>1</w:t>
        </w:r>
      </w:ins>
      <w:del w:id="26" w:author="Садыкова Жанар" w:date="2016-05-20T12:26:00Z">
        <w:r w:rsidR="002807CF" w:rsidDel="009E56E8">
          <w:rPr>
            <w:i/>
            <w:sz w:val="24"/>
            <w:szCs w:val="24"/>
          </w:rPr>
          <w:delText>9</w:delText>
        </w:r>
      </w:del>
    </w:p>
    <w:p w:rsidR="002E2BFE" w:rsidRDefault="002E2BFE" w:rsidP="003417B3">
      <w:pPr>
        <w:ind w:firstLine="708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Под каждым этапом имеются </w:t>
      </w:r>
      <w:r w:rsidR="00792078">
        <w:rPr>
          <w:color w:val="000000"/>
          <w:sz w:val="24"/>
          <w:szCs w:val="24"/>
          <w:shd w:val="clear" w:color="auto" w:fill="FFFFFF"/>
        </w:rPr>
        <w:t>закладки. Необходимо нажать на номер этап</w:t>
      </w:r>
      <w:proofErr w:type="gramStart"/>
      <w:r w:rsidR="00792078">
        <w:rPr>
          <w:color w:val="000000"/>
          <w:sz w:val="24"/>
          <w:szCs w:val="24"/>
          <w:shd w:val="clear" w:color="auto" w:fill="FFFFFF"/>
        </w:rPr>
        <w:t>а(</w:t>
      </w:r>
      <w:proofErr w:type="gramEnd"/>
      <w:r w:rsidR="00792078">
        <w:rPr>
          <w:color w:val="000000"/>
          <w:sz w:val="24"/>
          <w:szCs w:val="24"/>
          <w:shd w:val="clear" w:color="auto" w:fill="FFFFFF"/>
        </w:rPr>
        <w:t>Рис 9).</w:t>
      </w:r>
    </w:p>
    <w:p w:rsidR="002E2BFE" w:rsidRDefault="00223ABB" w:rsidP="003417B3">
      <w:pPr>
        <w:ind w:firstLine="708"/>
        <w:jc w:val="both"/>
        <w:rPr>
          <w:color w:val="000000"/>
          <w:sz w:val="24"/>
          <w:szCs w:val="24"/>
          <w:shd w:val="clear" w:color="auto" w:fill="FFFFFF"/>
        </w:rPr>
      </w:pPr>
      <w:r w:rsidRPr="00223ABB">
        <w:rPr>
          <w:color w:val="000000"/>
          <w:sz w:val="24"/>
          <w:szCs w:val="24"/>
          <w:shd w:val="clear" w:color="auto" w:fill="FFFFFF"/>
        </w:rPr>
        <w:t>Если пройти на закладку</w:t>
      </w:r>
      <w:r>
        <w:rPr>
          <w:i/>
          <w:color w:val="000000"/>
          <w:sz w:val="24"/>
          <w:szCs w:val="24"/>
          <w:shd w:val="clear" w:color="auto" w:fill="FFFFFF"/>
        </w:rPr>
        <w:t xml:space="preserve"> </w:t>
      </w:r>
      <w:r w:rsidR="002E2BFE" w:rsidRPr="00792078">
        <w:rPr>
          <w:b/>
          <w:i/>
          <w:color w:val="000000"/>
          <w:sz w:val="24"/>
          <w:szCs w:val="24"/>
          <w:shd w:val="clear" w:color="auto" w:fill="FFFFFF"/>
        </w:rPr>
        <w:t>«Отчеты»</w:t>
      </w:r>
      <w:r w:rsidRPr="00792078">
        <w:rPr>
          <w:b/>
          <w:color w:val="000000"/>
          <w:sz w:val="24"/>
          <w:szCs w:val="24"/>
          <w:shd w:val="clear" w:color="auto" w:fill="FFFFFF"/>
        </w:rPr>
        <w:t>,</w:t>
      </w:r>
      <w:r>
        <w:rPr>
          <w:color w:val="000000"/>
          <w:sz w:val="24"/>
          <w:szCs w:val="24"/>
          <w:shd w:val="clear" w:color="auto" w:fill="FFFFFF"/>
        </w:rPr>
        <w:t xml:space="preserve"> то внизу откроется</w:t>
      </w:r>
      <w:r w:rsidR="002E2BFE">
        <w:rPr>
          <w:color w:val="000000"/>
          <w:sz w:val="24"/>
          <w:szCs w:val="24"/>
          <w:shd w:val="clear" w:color="auto" w:fill="FFFFFF"/>
        </w:rPr>
        <w:t xml:space="preserve"> ссылка на отчет </w:t>
      </w:r>
      <w:proofErr w:type="spellStart"/>
      <w:r w:rsidR="002E2BFE">
        <w:rPr>
          <w:color w:val="000000"/>
          <w:sz w:val="24"/>
          <w:szCs w:val="24"/>
          <w:shd w:val="clear" w:color="auto" w:fill="FFFFFF"/>
        </w:rPr>
        <w:t>грантополучателя</w:t>
      </w:r>
      <w:proofErr w:type="spellEnd"/>
      <w:r w:rsidR="002E2BFE">
        <w:rPr>
          <w:color w:val="000000"/>
          <w:sz w:val="24"/>
          <w:szCs w:val="24"/>
          <w:shd w:val="clear" w:color="auto" w:fill="FFFFFF"/>
        </w:rPr>
        <w:t>.</w:t>
      </w:r>
      <w:r>
        <w:rPr>
          <w:color w:val="000000"/>
          <w:sz w:val="24"/>
          <w:szCs w:val="24"/>
          <w:shd w:val="clear" w:color="auto" w:fill="FFFFFF"/>
        </w:rPr>
        <w:t xml:space="preserve"> Нажав на название отчета можно перейти на саму форм</w:t>
      </w:r>
      <w:proofErr w:type="gramStart"/>
      <w:r>
        <w:rPr>
          <w:color w:val="000000"/>
          <w:sz w:val="24"/>
          <w:szCs w:val="24"/>
          <w:shd w:val="clear" w:color="auto" w:fill="FFFFFF"/>
        </w:rPr>
        <w:t>у(</w:t>
      </w:r>
      <w:proofErr w:type="gramEnd"/>
      <w:r>
        <w:rPr>
          <w:color w:val="000000"/>
          <w:sz w:val="24"/>
          <w:szCs w:val="24"/>
          <w:shd w:val="clear" w:color="auto" w:fill="FFFFFF"/>
        </w:rPr>
        <w:t>Рис. 10).</w:t>
      </w:r>
    </w:p>
    <w:p w:rsidR="00223ABB" w:rsidRDefault="00223ABB" w:rsidP="00223ABB">
      <w:pPr>
        <w:ind w:firstLine="708"/>
        <w:jc w:val="center"/>
        <w:rPr>
          <w:color w:val="000000"/>
          <w:sz w:val="24"/>
          <w:szCs w:val="24"/>
          <w:shd w:val="clear" w:color="auto" w:fill="FFFFFF"/>
        </w:rPr>
      </w:pPr>
      <w:r>
        <w:rPr>
          <w:i/>
          <w:noProof/>
          <w:sz w:val="24"/>
          <w:szCs w:val="24"/>
        </w:rPr>
        <w:drawing>
          <wp:inline distT="0" distB="0" distL="0" distR="0" wp14:anchorId="57C96815" wp14:editId="64AAE3F0">
            <wp:extent cx="4529455" cy="1243965"/>
            <wp:effectExtent l="0" t="0" r="444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ABB" w:rsidDel="009E56E8" w:rsidRDefault="00223ABB" w:rsidP="00223ABB">
      <w:pPr>
        <w:jc w:val="center"/>
        <w:rPr>
          <w:del w:id="27" w:author="Садыкова Жанар" w:date="2016-05-20T12:26:00Z"/>
          <w:i/>
          <w:sz w:val="24"/>
          <w:szCs w:val="24"/>
          <w:lang w:val="kk-KZ"/>
        </w:rPr>
      </w:pPr>
      <w:r>
        <w:rPr>
          <w:i/>
          <w:sz w:val="24"/>
          <w:szCs w:val="24"/>
          <w:lang w:val="kk-KZ"/>
        </w:rPr>
        <w:t>Рис.</w:t>
      </w:r>
      <w:ins w:id="28" w:author="Садыкова Жанар" w:date="2016-05-20T12:27:00Z">
        <w:r w:rsidR="009E56E8">
          <w:rPr>
            <w:i/>
            <w:sz w:val="24"/>
            <w:szCs w:val="24"/>
            <w:lang w:val="kk-KZ"/>
          </w:rPr>
          <w:t>1</w:t>
        </w:r>
      </w:ins>
      <w:ins w:id="29" w:author="Садыкова Жанар" w:date="2016-05-20T12:28:00Z">
        <w:r w:rsidR="009E56E8">
          <w:rPr>
            <w:i/>
            <w:sz w:val="24"/>
            <w:szCs w:val="24"/>
            <w:lang w:val="kk-KZ"/>
          </w:rPr>
          <w:t>2</w:t>
        </w:r>
      </w:ins>
      <w:del w:id="30" w:author="Садыкова Жанар" w:date="2016-05-20T12:26:00Z">
        <w:r w:rsidDel="009E56E8">
          <w:rPr>
            <w:i/>
            <w:sz w:val="24"/>
            <w:szCs w:val="24"/>
            <w:lang w:val="kk-KZ"/>
          </w:rPr>
          <w:delText>10</w:delText>
        </w:r>
      </w:del>
    </w:p>
    <w:p w:rsidR="00792078" w:rsidRDefault="00792078" w:rsidP="009E56E8">
      <w:pPr>
        <w:jc w:val="center"/>
        <w:rPr>
          <w:b/>
          <w:i/>
          <w:color w:val="000000"/>
          <w:sz w:val="24"/>
          <w:szCs w:val="24"/>
          <w:shd w:val="clear" w:color="auto" w:fill="FFFFFF"/>
        </w:rPr>
      </w:pPr>
    </w:p>
    <w:p w:rsidR="002E2BFE" w:rsidRDefault="002E2BFE" w:rsidP="003417B3">
      <w:pPr>
        <w:ind w:firstLine="708"/>
        <w:jc w:val="both"/>
        <w:rPr>
          <w:color w:val="000000"/>
          <w:sz w:val="24"/>
          <w:szCs w:val="24"/>
          <w:shd w:val="clear" w:color="auto" w:fill="FFFFFF"/>
        </w:rPr>
      </w:pPr>
      <w:r w:rsidRPr="00792078">
        <w:rPr>
          <w:b/>
          <w:i/>
          <w:color w:val="000000"/>
          <w:sz w:val="24"/>
          <w:szCs w:val="24"/>
          <w:shd w:val="clear" w:color="auto" w:fill="FFFFFF"/>
        </w:rPr>
        <w:t>«Выездной мониторинг»</w:t>
      </w:r>
      <w:r>
        <w:rPr>
          <w:i/>
          <w:color w:val="000000"/>
          <w:sz w:val="24"/>
          <w:szCs w:val="24"/>
          <w:shd w:val="clear" w:color="auto" w:fill="FFFFFF"/>
        </w:rPr>
        <w:t xml:space="preserve"> - </w:t>
      </w:r>
      <w:r w:rsidRPr="002E2BFE">
        <w:rPr>
          <w:color w:val="000000"/>
          <w:sz w:val="24"/>
          <w:szCs w:val="24"/>
          <w:shd w:val="clear" w:color="auto" w:fill="FFFFFF"/>
        </w:rPr>
        <w:t>есть возможность просмотра</w:t>
      </w:r>
      <w:r>
        <w:rPr>
          <w:i/>
          <w:color w:val="000000"/>
          <w:sz w:val="24"/>
          <w:szCs w:val="24"/>
          <w:shd w:val="clear" w:color="auto" w:fill="FFFFFF"/>
        </w:rPr>
        <w:t xml:space="preserve"> </w:t>
      </w:r>
      <w:r w:rsidR="00B07EEE" w:rsidRPr="00E103D4">
        <w:rPr>
          <w:i/>
          <w:color w:val="000000"/>
          <w:sz w:val="24"/>
          <w:szCs w:val="24"/>
          <w:shd w:val="clear" w:color="auto" w:fill="FFFFFF"/>
        </w:rPr>
        <w:t xml:space="preserve"> </w:t>
      </w:r>
      <w:r w:rsidR="00B07EEE">
        <w:rPr>
          <w:i/>
          <w:color w:val="000000"/>
          <w:sz w:val="24"/>
          <w:szCs w:val="24"/>
          <w:shd w:val="clear" w:color="auto" w:fill="FFFFFF"/>
        </w:rPr>
        <w:t xml:space="preserve">даты  планируемого  проведения выездного мониторинга </w:t>
      </w:r>
      <w:proofErr w:type="gramStart"/>
      <w:r w:rsidR="00B07EEE">
        <w:rPr>
          <w:i/>
          <w:color w:val="000000"/>
          <w:sz w:val="24"/>
          <w:szCs w:val="24"/>
          <w:shd w:val="clear" w:color="auto" w:fill="FFFFFF"/>
        </w:rPr>
        <w:t>во</w:t>
      </w:r>
      <w:proofErr w:type="gramEnd"/>
      <w:r w:rsidR="00B07EEE">
        <w:rPr>
          <w:i/>
          <w:color w:val="000000"/>
          <w:sz w:val="24"/>
          <w:szCs w:val="24"/>
          <w:shd w:val="clear" w:color="auto" w:fill="FFFFFF"/>
        </w:rPr>
        <w:t xml:space="preserve"> данному проекту</w:t>
      </w:r>
      <w:r w:rsidR="00223ABB">
        <w:rPr>
          <w:color w:val="000000"/>
          <w:sz w:val="24"/>
          <w:szCs w:val="24"/>
          <w:shd w:val="clear" w:color="auto" w:fill="FFFFFF"/>
        </w:rPr>
        <w:t>.</w:t>
      </w:r>
    </w:p>
    <w:p w:rsidR="00792078" w:rsidRDefault="00792078" w:rsidP="003417B3">
      <w:pPr>
        <w:ind w:firstLine="708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i/>
          <w:noProof/>
          <w:sz w:val="24"/>
          <w:szCs w:val="24"/>
        </w:rPr>
        <w:lastRenderedPageBreak/>
        <w:drawing>
          <wp:inline distT="0" distB="0" distL="0" distR="0" wp14:anchorId="457E91B7" wp14:editId="23A8EAA1">
            <wp:extent cx="6390005" cy="1847483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184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078" w:rsidRDefault="00792078" w:rsidP="00792078">
      <w:pPr>
        <w:jc w:val="center"/>
        <w:rPr>
          <w:i/>
          <w:sz w:val="24"/>
          <w:szCs w:val="24"/>
          <w:lang w:val="kk-KZ"/>
        </w:rPr>
      </w:pPr>
      <w:r>
        <w:rPr>
          <w:i/>
          <w:sz w:val="24"/>
          <w:szCs w:val="24"/>
          <w:lang w:val="kk-KZ"/>
        </w:rPr>
        <w:t>Рис.1</w:t>
      </w:r>
      <w:ins w:id="31" w:author="Садыкова Жанар" w:date="2016-05-20T12:27:00Z">
        <w:r w:rsidR="009E56E8">
          <w:rPr>
            <w:i/>
            <w:sz w:val="24"/>
            <w:szCs w:val="24"/>
            <w:lang w:val="kk-KZ"/>
          </w:rPr>
          <w:t>3</w:t>
        </w:r>
      </w:ins>
      <w:del w:id="32" w:author="Садыкова Жанар" w:date="2016-05-20T12:27:00Z">
        <w:r w:rsidDel="009E56E8">
          <w:rPr>
            <w:i/>
            <w:sz w:val="24"/>
            <w:szCs w:val="24"/>
            <w:lang w:val="kk-KZ"/>
          </w:rPr>
          <w:delText>1</w:delText>
        </w:r>
      </w:del>
    </w:p>
    <w:p w:rsidR="00792078" w:rsidRDefault="00792078" w:rsidP="00792078">
      <w:pPr>
        <w:ind w:firstLine="708"/>
        <w:jc w:val="both"/>
        <w:rPr>
          <w:b/>
          <w:i/>
          <w:color w:val="000000"/>
          <w:sz w:val="24"/>
          <w:szCs w:val="24"/>
          <w:shd w:val="clear" w:color="auto" w:fill="FFFFFF"/>
        </w:rPr>
      </w:pPr>
    </w:p>
    <w:p w:rsidR="002E2BFE" w:rsidRPr="00792078" w:rsidRDefault="002E2BFE" w:rsidP="00792078">
      <w:pPr>
        <w:ind w:firstLine="708"/>
        <w:jc w:val="both"/>
        <w:rPr>
          <w:i/>
          <w:sz w:val="24"/>
          <w:szCs w:val="24"/>
          <w:lang w:val="kk-KZ"/>
        </w:rPr>
      </w:pPr>
      <w:r w:rsidRPr="00792078">
        <w:rPr>
          <w:b/>
          <w:i/>
          <w:color w:val="000000"/>
          <w:sz w:val="24"/>
          <w:szCs w:val="24"/>
          <w:shd w:val="clear" w:color="auto" w:fill="FFFFFF"/>
        </w:rPr>
        <w:t xml:space="preserve">«Заключение </w:t>
      </w:r>
      <w:proofErr w:type="gramStart"/>
      <w:r w:rsidRPr="00792078">
        <w:rPr>
          <w:b/>
          <w:i/>
          <w:color w:val="000000"/>
          <w:sz w:val="24"/>
          <w:szCs w:val="24"/>
          <w:shd w:val="clear" w:color="auto" w:fill="FFFFFF"/>
        </w:rPr>
        <w:t>КМ</w:t>
      </w:r>
      <w:proofErr w:type="gramEnd"/>
      <w:r w:rsidRPr="00792078">
        <w:rPr>
          <w:b/>
          <w:i/>
          <w:color w:val="000000"/>
          <w:sz w:val="24"/>
          <w:szCs w:val="24"/>
          <w:shd w:val="clear" w:color="auto" w:fill="FFFFFF"/>
        </w:rPr>
        <w:t>»</w:t>
      </w:r>
      <w:r>
        <w:rPr>
          <w:i/>
          <w:color w:val="000000"/>
          <w:sz w:val="24"/>
          <w:szCs w:val="24"/>
          <w:shd w:val="clear" w:color="auto" w:fill="FFFFFF"/>
        </w:rPr>
        <w:t xml:space="preserve"> - </w:t>
      </w:r>
      <w:r w:rsidRPr="0083054E">
        <w:rPr>
          <w:color w:val="000000"/>
          <w:sz w:val="24"/>
          <w:szCs w:val="24"/>
          <w:shd w:val="clear" w:color="auto" w:fill="FFFFFF"/>
        </w:rPr>
        <w:t>можно посмотреть форму заключения эксперта.</w:t>
      </w:r>
      <w:r w:rsidR="00792078">
        <w:rPr>
          <w:color w:val="000000"/>
          <w:sz w:val="24"/>
          <w:szCs w:val="24"/>
          <w:shd w:val="clear" w:color="auto" w:fill="FFFFFF"/>
        </w:rPr>
        <w:t xml:space="preserve"> Кнопка «развернуть» открывает полную таблицу мониторинга освоенных средст</w:t>
      </w:r>
      <w:proofErr w:type="gramStart"/>
      <w:r w:rsidR="00792078">
        <w:rPr>
          <w:color w:val="000000"/>
          <w:sz w:val="24"/>
          <w:szCs w:val="24"/>
          <w:shd w:val="clear" w:color="auto" w:fill="FFFFFF"/>
        </w:rPr>
        <w:t>в(</w:t>
      </w:r>
      <w:proofErr w:type="gramEnd"/>
      <w:r w:rsidR="00792078">
        <w:rPr>
          <w:i/>
          <w:sz w:val="24"/>
          <w:szCs w:val="24"/>
          <w:lang w:val="kk-KZ"/>
        </w:rPr>
        <w:t>Рис.12</w:t>
      </w:r>
      <w:r w:rsidR="00792078">
        <w:rPr>
          <w:color w:val="000000"/>
          <w:sz w:val="24"/>
          <w:szCs w:val="24"/>
          <w:shd w:val="clear" w:color="auto" w:fill="FFFFFF"/>
        </w:rPr>
        <w:t xml:space="preserve">). </w:t>
      </w:r>
    </w:p>
    <w:p w:rsidR="00792078" w:rsidRDefault="00792078" w:rsidP="003417B3">
      <w:pPr>
        <w:ind w:firstLine="708"/>
        <w:jc w:val="both"/>
        <w:rPr>
          <w:b/>
          <w:i/>
          <w:color w:val="000000"/>
          <w:sz w:val="24"/>
          <w:szCs w:val="24"/>
          <w:shd w:val="clear" w:color="auto" w:fill="FFFFFF"/>
        </w:rPr>
      </w:pPr>
      <w:r>
        <w:rPr>
          <w:i/>
          <w:noProof/>
          <w:sz w:val="24"/>
          <w:szCs w:val="24"/>
        </w:rPr>
        <w:drawing>
          <wp:inline distT="0" distB="0" distL="0" distR="0" wp14:anchorId="05086252" wp14:editId="2DB0A6DA">
            <wp:extent cx="6390005" cy="339153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078" w:rsidRDefault="00792078" w:rsidP="00792078">
      <w:pPr>
        <w:jc w:val="center"/>
        <w:rPr>
          <w:i/>
          <w:sz w:val="24"/>
          <w:szCs w:val="24"/>
          <w:lang w:val="kk-KZ"/>
        </w:rPr>
      </w:pPr>
      <w:r>
        <w:rPr>
          <w:i/>
          <w:sz w:val="24"/>
          <w:szCs w:val="24"/>
          <w:lang w:val="kk-KZ"/>
        </w:rPr>
        <w:t>Рис.1</w:t>
      </w:r>
      <w:del w:id="33" w:author="Садыкова Жанар" w:date="2016-05-20T12:28:00Z">
        <w:r w:rsidDel="009E56E8">
          <w:rPr>
            <w:i/>
            <w:sz w:val="24"/>
            <w:szCs w:val="24"/>
            <w:lang w:val="kk-KZ"/>
          </w:rPr>
          <w:delText>2</w:delText>
        </w:r>
      </w:del>
      <w:ins w:id="34" w:author="Садыкова Жанар" w:date="2016-05-20T12:28:00Z">
        <w:r w:rsidR="009E56E8">
          <w:rPr>
            <w:i/>
            <w:sz w:val="24"/>
            <w:szCs w:val="24"/>
            <w:lang w:val="kk-KZ"/>
          </w:rPr>
          <w:t>4</w:t>
        </w:r>
      </w:ins>
    </w:p>
    <w:p w:rsidR="00792078" w:rsidRPr="00792078" w:rsidRDefault="00792078" w:rsidP="003417B3">
      <w:pPr>
        <w:ind w:firstLine="708"/>
        <w:jc w:val="both"/>
        <w:rPr>
          <w:b/>
          <w:i/>
          <w:color w:val="000000"/>
          <w:sz w:val="24"/>
          <w:szCs w:val="24"/>
          <w:shd w:val="clear" w:color="auto" w:fill="FFFFFF"/>
        </w:rPr>
      </w:pPr>
    </w:p>
    <w:p w:rsidR="002E2BFE" w:rsidRDefault="002E2BFE" w:rsidP="003417B3">
      <w:pPr>
        <w:ind w:firstLine="708"/>
        <w:jc w:val="both"/>
        <w:rPr>
          <w:color w:val="000000"/>
          <w:sz w:val="24"/>
          <w:szCs w:val="24"/>
          <w:shd w:val="clear" w:color="auto" w:fill="FFFFFF"/>
        </w:rPr>
      </w:pPr>
      <w:r w:rsidRPr="00792078">
        <w:rPr>
          <w:b/>
          <w:i/>
          <w:color w:val="000000"/>
          <w:sz w:val="24"/>
          <w:szCs w:val="24"/>
          <w:shd w:val="clear" w:color="auto" w:fill="FFFFFF"/>
        </w:rPr>
        <w:t>«Заседание Правления»</w:t>
      </w:r>
      <w:r>
        <w:rPr>
          <w:color w:val="000000"/>
          <w:sz w:val="24"/>
          <w:szCs w:val="24"/>
          <w:shd w:val="clear" w:color="auto" w:fill="FFFFFF"/>
        </w:rPr>
        <w:t xml:space="preserve"> - </w:t>
      </w:r>
      <w:r w:rsidR="0083054E">
        <w:rPr>
          <w:color w:val="000000"/>
          <w:sz w:val="24"/>
          <w:szCs w:val="24"/>
          <w:shd w:val="clear" w:color="auto" w:fill="FFFFFF"/>
        </w:rPr>
        <w:t>на данной закладке хранятся документы</w:t>
      </w:r>
      <w:r w:rsidR="00B07EEE">
        <w:rPr>
          <w:color w:val="000000"/>
          <w:sz w:val="24"/>
          <w:szCs w:val="24"/>
          <w:shd w:val="clear" w:color="auto" w:fill="FFFFFF"/>
        </w:rPr>
        <w:t>,</w:t>
      </w:r>
      <w:r w:rsidR="0083054E">
        <w:rPr>
          <w:color w:val="000000"/>
          <w:sz w:val="24"/>
          <w:szCs w:val="24"/>
          <w:shd w:val="clear" w:color="auto" w:fill="FFFFFF"/>
        </w:rPr>
        <w:t xml:space="preserve"> загруженные </w:t>
      </w:r>
      <w:r w:rsidR="00792078">
        <w:rPr>
          <w:color w:val="000000"/>
          <w:sz w:val="24"/>
          <w:szCs w:val="24"/>
          <w:shd w:val="clear" w:color="auto" w:fill="FFFFFF"/>
        </w:rPr>
        <w:t xml:space="preserve">сотрудниками Агентства </w:t>
      </w:r>
      <w:r w:rsidR="0083054E">
        <w:rPr>
          <w:color w:val="000000"/>
          <w:sz w:val="24"/>
          <w:szCs w:val="24"/>
          <w:shd w:val="clear" w:color="auto" w:fill="FFFFFF"/>
        </w:rPr>
        <w:t xml:space="preserve">для </w:t>
      </w:r>
      <w:proofErr w:type="spellStart"/>
      <w:r w:rsidR="0083054E">
        <w:rPr>
          <w:color w:val="000000"/>
          <w:sz w:val="24"/>
          <w:szCs w:val="24"/>
          <w:shd w:val="clear" w:color="auto" w:fill="FFFFFF"/>
        </w:rPr>
        <w:t>грантополучателя</w:t>
      </w:r>
      <w:proofErr w:type="spellEnd"/>
      <w:r w:rsidR="0083054E">
        <w:rPr>
          <w:color w:val="000000"/>
          <w:sz w:val="24"/>
          <w:szCs w:val="24"/>
          <w:shd w:val="clear" w:color="auto" w:fill="FFFFFF"/>
        </w:rPr>
        <w:t>.</w:t>
      </w:r>
    </w:p>
    <w:p w:rsidR="002E2BFE" w:rsidDel="009E56E8" w:rsidRDefault="002E2BFE" w:rsidP="003417B3">
      <w:pPr>
        <w:ind w:firstLine="708"/>
        <w:jc w:val="both"/>
        <w:rPr>
          <w:del w:id="35" w:author="Садыкова Жанар" w:date="2016-05-20T12:28:00Z"/>
          <w:color w:val="000000"/>
          <w:sz w:val="24"/>
          <w:szCs w:val="24"/>
          <w:shd w:val="clear" w:color="auto" w:fill="FFFFFF"/>
        </w:rPr>
      </w:pPr>
    </w:p>
    <w:p w:rsidR="00223ABB" w:rsidDel="009E56E8" w:rsidRDefault="00223ABB" w:rsidP="0083054E">
      <w:pPr>
        <w:jc w:val="center"/>
        <w:rPr>
          <w:del w:id="36" w:author="Садыкова Жанар" w:date="2016-05-20T12:28:00Z"/>
          <w:i/>
          <w:sz w:val="24"/>
          <w:szCs w:val="24"/>
          <w:lang w:val="kk-KZ"/>
        </w:rPr>
      </w:pPr>
    </w:p>
    <w:p w:rsidR="00223ABB" w:rsidRDefault="00223ABB" w:rsidP="0083054E">
      <w:pPr>
        <w:jc w:val="center"/>
        <w:rPr>
          <w:i/>
          <w:sz w:val="24"/>
          <w:szCs w:val="24"/>
          <w:lang w:val="kk-KZ"/>
        </w:rPr>
      </w:pPr>
    </w:p>
    <w:p w:rsidR="00223ABB" w:rsidRDefault="00223ABB" w:rsidP="0083054E">
      <w:pPr>
        <w:jc w:val="center"/>
        <w:rPr>
          <w:i/>
          <w:sz w:val="24"/>
          <w:szCs w:val="24"/>
          <w:lang w:val="kk-KZ"/>
        </w:rPr>
      </w:pPr>
    </w:p>
    <w:p w:rsidR="00223ABB" w:rsidRDefault="00223ABB" w:rsidP="0083054E">
      <w:pPr>
        <w:jc w:val="center"/>
        <w:rPr>
          <w:i/>
          <w:sz w:val="24"/>
          <w:szCs w:val="24"/>
          <w:lang w:val="kk-KZ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3829050" cy="10191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078" w:rsidRDefault="00792078" w:rsidP="00792078">
      <w:pPr>
        <w:jc w:val="center"/>
        <w:rPr>
          <w:i/>
          <w:sz w:val="24"/>
          <w:szCs w:val="24"/>
          <w:lang w:val="kk-KZ"/>
        </w:rPr>
      </w:pPr>
      <w:r>
        <w:rPr>
          <w:i/>
          <w:sz w:val="24"/>
          <w:szCs w:val="24"/>
          <w:lang w:val="kk-KZ"/>
        </w:rPr>
        <w:t>Рис.1</w:t>
      </w:r>
      <w:del w:id="37" w:author="Садыкова Жанар" w:date="2016-05-20T12:28:00Z">
        <w:r w:rsidDel="009E56E8">
          <w:rPr>
            <w:i/>
            <w:sz w:val="24"/>
            <w:szCs w:val="24"/>
            <w:lang w:val="kk-KZ"/>
          </w:rPr>
          <w:delText>3</w:delText>
        </w:r>
      </w:del>
      <w:ins w:id="38" w:author="Садыкова Жанар" w:date="2016-05-20T12:28:00Z">
        <w:r w:rsidR="009E56E8">
          <w:rPr>
            <w:i/>
            <w:sz w:val="24"/>
            <w:szCs w:val="24"/>
            <w:lang w:val="kk-KZ"/>
          </w:rPr>
          <w:t>5</w:t>
        </w:r>
      </w:ins>
    </w:p>
    <w:p w:rsidR="00E30F04" w:rsidRPr="00A262F3" w:rsidRDefault="007B5CE8" w:rsidP="003417B3">
      <w:pPr>
        <w:ind w:firstLine="708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Во вкладке </w:t>
      </w:r>
      <w:r w:rsidR="003417B3" w:rsidRPr="00792078">
        <w:rPr>
          <w:i/>
          <w:color w:val="000000"/>
          <w:sz w:val="24"/>
          <w:szCs w:val="24"/>
          <w:u w:val="single"/>
          <w:shd w:val="clear" w:color="auto" w:fill="FFFFFF"/>
        </w:rPr>
        <w:t>«</w:t>
      </w:r>
      <w:r w:rsidR="00E30F04" w:rsidRPr="00792078">
        <w:rPr>
          <w:i/>
          <w:color w:val="000000"/>
          <w:sz w:val="24"/>
          <w:szCs w:val="24"/>
          <w:u w:val="single"/>
          <w:shd w:val="clear" w:color="auto" w:fill="FFFFFF"/>
        </w:rPr>
        <w:t>Лент</w:t>
      </w:r>
      <w:r w:rsidR="00723314" w:rsidRPr="00792078">
        <w:rPr>
          <w:i/>
          <w:color w:val="000000"/>
          <w:sz w:val="24"/>
          <w:szCs w:val="24"/>
          <w:u w:val="single"/>
          <w:shd w:val="clear" w:color="auto" w:fill="FFFFFF"/>
        </w:rPr>
        <w:t>а</w:t>
      </w:r>
      <w:r w:rsidR="00E30F04" w:rsidRPr="00792078">
        <w:rPr>
          <w:i/>
          <w:color w:val="000000"/>
          <w:sz w:val="24"/>
          <w:szCs w:val="24"/>
          <w:u w:val="single"/>
          <w:shd w:val="clear" w:color="auto" w:fill="FFFFFF"/>
        </w:rPr>
        <w:t xml:space="preserve"> Событий</w:t>
      </w:r>
      <w:r w:rsidR="003417B3" w:rsidRPr="00792078">
        <w:rPr>
          <w:i/>
          <w:color w:val="000000"/>
          <w:sz w:val="24"/>
          <w:szCs w:val="24"/>
          <w:u w:val="single"/>
          <w:shd w:val="clear" w:color="auto" w:fill="FFFFFF"/>
        </w:rPr>
        <w:t>»</w:t>
      </w:r>
      <w:r w:rsidR="008F611E" w:rsidRPr="00A262F3">
        <w:rPr>
          <w:color w:val="000000"/>
          <w:sz w:val="24"/>
          <w:szCs w:val="24"/>
          <w:shd w:val="clear" w:color="auto" w:fill="FFFFFF"/>
        </w:rPr>
        <w:t xml:space="preserve"> можно отслеживать </w:t>
      </w:r>
      <w:r w:rsidR="00723314">
        <w:rPr>
          <w:color w:val="000000"/>
          <w:sz w:val="24"/>
          <w:szCs w:val="24"/>
          <w:shd w:val="clear" w:color="auto" w:fill="FFFFFF"/>
        </w:rPr>
        <w:t>мероприятия из журнала мониторинга</w:t>
      </w:r>
      <w:r w:rsidR="00374D1D" w:rsidRPr="00A262F3">
        <w:rPr>
          <w:color w:val="000000"/>
          <w:sz w:val="24"/>
          <w:szCs w:val="24"/>
          <w:shd w:val="clear" w:color="auto" w:fill="FFFFFF"/>
        </w:rPr>
        <w:t>. Лента событий разделе</w:t>
      </w:r>
      <w:r w:rsidR="008F611E" w:rsidRPr="00A262F3">
        <w:rPr>
          <w:color w:val="000000"/>
          <w:sz w:val="24"/>
          <w:szCs w:val="24"/>
          <w:shd w:val="clear" w:color="auto" w:fill="FFFFFF"/>
        </w:rPr>
        <w:t xml:space="preserve">на </w:t>
      </w:r>
      <w:r w:rsidR="00723314">
        <w:rPr>
          <w:color w:val="000000"/>
          <w:sz w:val="24"/>
          <w:szCs w:val="24"/>
          <w:shd w:val="clear" w:color="auto" w:fill="FFFFFF"/>
        </w:rPr>
        <w:t>на определенные периоды времени, согласно дате действия:</w:t>
      </w:r>
      <w:r w:rsidR="00374D1D" w:rsidRPr="00A262F3">
        <w:rPr>
          <w:color w:val="000000"/>
          <w:sz w:val="24"/>
          <w:szCs w:val="24"/>
          <w:shd w:val="clear" w:color="auto" w:fill="FFFFFF"/>
        </w:rPr>
        <w:t>2 дня назад, Недел</w:t>
      </w:r>
      <w:r w:rsidR="003417B3">
        <w:rPr>
          <w:color w:val="000000"/>
          <w:sz w:val="24"/>
          <w:szCs w:val="24"/>
          <w:shd w:val="clear" w:color="auto" w:fill="FFFFFF"/>
        </w:rPr>
        <w:t xml:space="preserve">ю назад, </w:t>
      </w:r>
      <w:r w:rsidR="002807CF">
        <w:rPr>
          <w:color w:val="000000"/>
          <w:sz w:val="24"/>
          <w:szCs w:val="24"/>
          <w:shd w:val="clear" w:color="auto" w:fill="FFFFFF"/>
        </w:rPr>
        <w:t>Месяц, Все</w:t>
      </w:r>
      <w:r w:rsidR="00075A2D">
        <w:rPr>
          <w:color w:val="000000"/>
          <w:sz w:val="24"/>
          <w:szCs w:val="24"/>
          <w:shd w:val="clear" w:color="auto" w:fill="FFFFFF"/>
        </w:rPr>
        <w:t xml:space="preserve"> как указано на Рис</w:t>
      </w:r>
      <w:r w:rsidR="00792078">
        <w:rPr>
          <w:color w:val="000000"/>
          <w:sz w:val="24"/>
          <w:szCs w:val="24"/>
          <w:shd w:val="clear" w:color="auto" w:fill="FFFFFF"/>
        </w:rPr>
        <w:t>.1</w:t>
      </w:r>
      <w:del w:id="39" w:author="Садыкова Жанар" w:date="2016-05-20T12:29:00Z">
        <w:r w:rsidR="00792078" w:rsidDel="009E56E8">
          <w:rPr>
            <w:color w:val="000000"/>
            <w:sz w:val="24"/>
            <w:szCs w:val="24"/>
            <w:shd w:val="clear" w:color="auto" w:fill="FFFFFF"/>
          </w:rPr>
          <w:delText>4</w:delText>
        </w:r>
      </w:del>
      <w:ins w:id="40" w:author="Садыкова Жанар" w:date="2016-05-20T12:29:00Z">
        <w:r w:rsidR="009E56E8">
          <w:rPr>
            <w:color w:val="000000"/>
            <w:sz w:val="24"/>
            <w:szCs w:val="24"/>
            <w:shd w:val="clear" w:color="auto" w:fill="FFFFFF"/>
          </w:rPr>
          <w:t>6</w:t>
        </w:r>
      </w:ins>
      <w:r w:rsidR="002807CF">
        <w:rPr>
          <w:color w:val="000000"/>
          <w:sz w:val="24"/>
          <w:szCs w:val="24"/>
          <w:shd w:val="clear" w:color="auto" w:fill="FFFFFF"/>
        </w:rPr>
        <w:t>.</w:t>
      </w:r>
    </w:p>
    <w:p w:rsidR="00AA62E9" w:rsidRDefault="006C62B9" w:rsidP="00374D1D">
      <w:pPr>
        <w:jc w:val="center"/>
        <w:rPr>
          <w:i/>
          <w:sz w:val="24"/>
          <w:szCs w:val="24"/>
          <w:lang w:val="kk-KZ"/>
        </w:rPr>
      </w:pPr>
      <w:r>
        <w:rPr>
          <w:i/>
          <w:noProof/>
          <w:sz w:val="24"/>
          <w:szCs w:val="24"/>
        </w:rPr>
        <w:lastRenderedPageBreak/>
        <w:drawing>
          <wp:inline distT="0" distB="0" distL="0" distR="0">
            <wp:extent cx="4359348" cy="348916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161" cy="348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F04" w:rsidRDefault="000979F1" w:rsidP="00374D1D">
      <w:pPr>
        <w:jc w:val="center"/>
        <w:rPr>
          <w:i/>
          <w:sz w:val="24"/>
          <w:szCs w:val="24"/>
          <w:lang w:val="kk-KZ"/>
        </w:rPr>
      </w:pPr>
      <w:r>
        <w:rPr>
          <w:i/>
          <w:sz w:val="24"/>
          <w:szCs w:val="24"/>
          <w:lang w:val="kk-KZ"/>
        </w:rPr>
        <w:t>Рис.</w:t>
      </w:r>
      <w:r w:rsidR="0083054E">
        <w:rPr>
          <w:i/>
          <w:sz w:val="24"/>
          <w:szCs w:val="24"/>
          <w:lang w:val="kk-KZ"/>
        </w:rPr>
        <w:t>1</w:t>
      </w:r>
      <w:del w:id="41" w:author="Садыкова Жанар" w:date="2016-05-20T12:28:00Z">
        <w:r w:rsidR="00792078" w:rsidDel="009E56E8">
          <w:rPr>
            <w:i/>
            <w:sz w:val="24"/>
            <w:szCs w:val="24"/>
            <w:lang w:val="kk-KZ"/>
          </w:rPr>
          <w:delText>4</w:delText>
        </w:r>
      </w:del>
      <w:ins w:id="42" w:author="Садыкова Жанар" w:date="2016-05-20T12:28:00Z">
        <w:r w:rsidR="009E56E8">
          <w:rPr>
            <w:i/>
            <w:sz w:val="24"/>
            <w:szCs w:val="24"/>
            <w:lang w:val="kk-KZ"/>
          </w:rPr>
          <w:t>6</w:t>
        </w:r>
      </w:ins>
    </w:p>
    <w:p w:rsidR="00E30F04" w:rsidRDefault="00AA62E9" w:rsidP="003417B3">
      <w:pPr>
        <w:ind w:firstLine="708"/>
        <w:rPr>
          <w:sz w:val="24"/>
          <w:szCs w:val="24"/>
        </w:rPr>
      </w:pPr>
      <w:r>
        <w:rPr>
          <w:sz w:val="24"/>
          <w:szCs w:val="24"/>
        </w:rPr>
        <w:t>На</w:t>
      </w:r>
      <w:r w:rsidR="00723314">
        <w:rPr>
          <w:sz w:val="24"/>
          <w:szCs w:val="24"/>
        </w:rPr>
        <w:t xml:space="preserve"> закладке </w:t>
      </w:r>
      <w:r w:rsidR="00A262F3" w:rsidRPr="00792078">
        <w:rPr>
          <w:i/>
          <w:sz w:val="24"/>
          <w:szCs w:val="24"/>
          <w:u w:val="single"/>
        </w:rPr>
        <w:t>«</w:t>
      </w:r>
      <w:r w:rsidR="00920432" w:rsidRPr="00792078">
        <w:rPr>
          <w:i/>
          <w:sz w:val="24"/>
          <w:szCs w:val="24"/>
          <w:u w:val="single"/>
        </w:rPr>
        <w:t>Уведомления</w:t>
      </w:r>
      <w:r w:rsidR="00A262F3" w:rsidRPr="00792078">
        <w:rPr>
          <w:i/>
          <w:sz w:val="24"/>
          <w:szCs w:val="24"/>
          <w:u w:val="single"/>
        </w:rPr>
        <w:t>»</w:t>
      </w:r>
      <w:r w:rsidR="00920432" w:rsidRPr="00A262F3">
        <w:rPr>
          <w:sz w:val="24"/>
          <w:szCs w:val="24"/>
        </w:rPr>
        <w:t xml:space="preserve"> отобра</w:t>
      </w:r>
      <w:r w:rsidR="00A262F3" w:rsidRPr="00A262F3">
        <w:rPr>
          <w:sz w:val="24"/>
          <w:szCs w:val="24"/>
        </w:rPr>
        <w:t>ж</w:t>
      </w:r>
      <w:r w:rsidR="00920432" w:rsidRPr="00A262F3">
        <w:rPr>
          <w:sz w:val="24"/>
          <w:szCs w:val="24"/>
        </w:rPr>
        <w:t>аются</w:t>
      </w:r>
      <w:r w:rsidR="00FD097C" w:rsidRPr="00A262F3">
        <w:rPr>
          <w:sz w:val="24"/>
          <w:szCs w:val="24"/>
        </w:rPr>
        <w:t xml:space="preserve"> напомин</w:t>
      </w:r>
      <w:r w:rsidR="003417B3">
        <w:rPr>
          <w:sz w:val="24"/>
          <w:szCs w:val="24"/>
        </w:rPr>
        <w:t>ания касательно Вашего проект</w:t>
      </w:r>
      <w:proofErr w:type="gramStart"/>
      <w:r w:rsidR="003417B3">
        <w:rPr>
          <w:sz w:val="24"/>
          <w:szCs w:val="24"/>
        </w:rPr>
        <w:t>а</w:t>
      </w:r>
      <w:r w:rsidR="00075A2D">
        <w:rPr>
          <w:sz w:val="24"/>
          <w:szCs w:val="24"/>
        </w:rPr>
        <w:t>(</w:t>
      </w:r>
      <w:proofErr w:type="gramEnd"/>
      <w:r w:rsidR="00075A2D">
        <w:rPr>
          <w:sz w:val="24"/>
          <w:szCs w:val="24"/>
        </w:rPr>
        <w:t>Рис.1</w:t>
      </w:r>
      <w:del w:id="43" w:author="Садыкова Жанар" w:date="2016-05-20T12:29:00Z">
        <w:r w:rsidR="00792078" w:rsidDel="009E56E8">
          <w:rPr>
            <w:sz w:val="24"/>
            <w:szCs w:val="24"/>
          </w:rPr>
          <w:delText>5</w:delText>
        </w:r>
      </w:del>
      <w:ins w:id="44" w:author="Садыкова Жанар" w:date="2016-05-20T12:29:00Z">
        <w:r w:rsidR="009E56E8">
          <w:rPr>
            <w:sz w:val="24"/>
            <w:szCs w:val="24"/>
          </w:rPr>
          <w:t>7</w:t>
        </w:r>
      </w:ins>
      <w:r w:rsidR="00075A2D">
        <w:rPr>
          <w:sz w:val="24"/>
          <w:szCs w:val="24"/>
        </w:rPr>
        <w:t>)</w:t>
      </w:r>
      <w:r w:rsidR="0053227B">
        <w:rPr>
          <w:sz w:val="24"/>
          <w:szCs w:val="24"/>
        </w:rPr>
        <w:t>.</w:t>
      </w:r>
      <w:r w:rsidR="00FD097C" w:rsidRPr="00A262F3">
        <w:rPr>
          <w:sz w:val="24"/>
          <w:szCs w:val="24"/>
        </w:rPr>
        <w:t xml:space="preserve"> </w:t>
      </w:r>
    </w:p>
    <w:p w:rsidR="00E30F04" w:rsidRPr="00A262F3" w:rsidRDefault="003417B3" w:rsidP="003417B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89DF3B" wp14:editId="64459926">
            <wp:extent cx="4943475" cy="2722600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7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F04" w:rsidRPr="00A262F3" w:rsidRDefault="00FD097C" w:rsidP="00FD097C">
      <w:pPr>
        <w:jc w:val="center"/>
        <w:rPr>
          <w:i/>
          <w:sz w:val="24"/>
          <w:szCs w:val="24"/>
        </w:rPr>
      </w:pPr>
      <w:r w:rsidRPr="00A262F3">
        <w:rPr>
          <w:i/>
          <w:sz w:val="24"/>
          <w:szCs w:val="24"/>
        </w:rPr>
        <w:t>Рис</w:t>
      </w:r>
      <w:r w:rsidR="000979F1">
        <w:rPr>
          <w:i/>
          <w:sz w:val="24"/>
          <w:szCs w:val="24"/>
        </w:rPr>
        <w:t>.1</w:t>
      </w:r>
      <w:del w:id="45" w:author="Садыкова Жанар" w:date="2016-05-20T12:28:00Z">
        <w:r w:rsidR="00792078" w:rsidDel="009E56E8">
          <w:rPr>
            <w:i/>
            <w:sz w:val="24"/>
            <w:szCs w:val="24"/>
          </w:rPr>
          <w:delText>5</w:delText>
        </w:r>
      </w:del>
      <w:ins w:id="46" w:author="Садыкова Жанар" w:date="2016-05-20T12:28:00Z">
        <w:r w:rsidR="009E56E8">
          <w:rPr>
            <w:i/>
            <w:sz w:val="24"/>
            <w:szCs w:val="24"/>
          </w:rPr>
          <w:t>7</w:t>
        </w:r>
      </w:ins>
    </w:p>
    <w:p w:rsidR="00E30F04" w:rsidRPr="00A262F3" w:rsidRDefault="003417B3" w:rsidP="0053227B">
      <w:pPr>
        <w:ind w:firstLine="708"/>
        <w:rPr>
          <w:sz w:val="24"/>
          <w:szCs w:val="24"/>
        </w:rPr>
      </w:pPr>
      <w:r w:rsidRPr="00792078">
        <w:rPr>
          <w:i/>
          <w:sz w:val="24"/>
          <w:szCs w:val="24"/>
          <w:u w:val="single"/>
        </w:rPr>
        <w:t>«Календарный План</w:t>
      </w:r>
      <w:r>
        <w:rPr>
          <w:sz w:val="24"/>
          <w:szCs w:val="24"/>
        </w:rPr>
        <w:t>»</w:t>
      </w:r>
      <w:r w:rsidR="001A2925" w:rsidRPr="00A262F3">
        <w:rPr>
          <w:sz w:val="24"/>
          <w:szCs w:val="24"/>
        </w:rPr>
        <w:t xml:space="preserve"> </w:t>
      </w:r>
      <w:r w:rsidR="00723314">
        <w:rPr>
          <w:sz w:val="24"/>
          <w:szCs w:val="24"/>
        </w:rPr>
        <w:t xml:space="preserve"> содержит информацию по этапам работ</w:t>
      </w:r>
      <w:r w:rsidR="00920432" w:rsidRPr="00A262F3">
        <w:rPr>
          <w:sz w:val="24"/>
          <w:szCs w:val="24"/>
        </w:rPr>
        <w:t>,</w:t>
      </w:r>
      <w:r w:rsidR="00723314">
        <w:rPr>
          <w:sz w:val="24"/>
          <w:szCs w:val="24"/>
        </w:rPr>
        <w:t xml:space="preserve"> цене, форме отчетности, а также</w:t>
      </w:r>
      <w:r w:rsidR="00920432" w:rsidRPr="00A262F3">
        <w:rPr>
          <w:sz w:val="24"/>
          <w:szCs w:val="24"/>
        </w:rPr>
        <w:t xml:space="preserve"> </w:t>
      </w:r>
      <w:r w:rsidR="00723314">
        <w:rPr>
          <w:sz w:val="24"/>
          <w:szCs w:val="24"/>
        </w:rPr>
        <w:t>с</w:t>
      </w:r>
      <w:r w:rsidR="00920432" w:rsidRPr="00A262F3">
        <w:rPr>
          <w:sz w:val="24"/>
          <w:szCs w:val="24"/>
        </w:rPr>
        <w:t xml:space="preserve">роки выполнения </w:t>
      </w:r>
      <w:r w:rsidR="00723314">
        <w:rPr>
          <w:sz w:val="24"/>
          <w:szCs w:val="24"/>
        </w:rPr>
        <w:t xml:space="preserve">этапа </w:t>
      </w:r>
      <w:r w:rsidR="00920432" w:rsidRPr="00A262F3">
        <w:rPr>
          <w:sz w:val="24"/>
          <w:szCs w:val="24"/>
        </w:rPr>
        <w:t>указан</w:t>
      </w:r>
      <w:r>
        <w:rPr>
          <w:sz w:val="24"/>
          <w:szCs w:val="24"/>
        </w:rPr>
        <w:t>ные в месяцах.</w:t>
      </w:r>
    </w:p>
    <w:p w:rsidR="0053227B" w:rsidRDefault="003417B3" w:rsidP="003417B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962525" cy="22368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23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F04" w:rsidRDefault="001A2925" w:rsidP="001A2925">
      <w:pPr>
        <w:jc w:val="center"/>
        <w:rPr>
          <w:i/>
          <w:sz w:val="24"/>
          <w:szCs w:val="24"/>
        </w:rPr>
      </w:pPr>
      <w:r w:rsidRPr="00A262F3">
        <w:rPr>
          <w:i/>
          <w:sz w:val="24"/>
          <w:szCs w:val="24"/>
        </w:rPr>
        <w:t xml:space="preserve">Рис. </w:t>
      </w:r>
      <w:r w:rsidR="003A4332">
        <w:rPr>
          <w:i/>
          <w:sz w:val="24"/>
          <w:szCs w:val="24"/>
        </w:rPr>
        <w:t>1</w:t>
      </w:r>
      <w:ins w:id="47" w:author="Садыкова Жанар" w:date="2016-05-20T12:28:00Z">
        <w:r w:rsidR="009E56E8">
          <w:rPr>
            <w:i/>
            <w:sz w:val="24"/>
            <w:szCs w:val="24"/>
          </w:rPr>
          <w:t>8</w:t>
        </w:r>
      </w:ins>
      <w:del w:id="48" w:author="Садыкова Жанар" w:date="2016-05-20T12:28:00Z">
        <w:r w:rsidR="00792078" w:rsidDel="009E56E8">
          <w:rPr>
            <w:i/>
            <w:sz w:val="24"/>
            <w:szCs w:val="24"/>
          </w:rPr>
          <w:delText>6</w:delText>
        </w:r>
      </w:del>
    </w:p>
    <w:p w:rsidR="007B5CE8" w:rsidRPr="00A262F3" w:rsidRDefault="007B5CE8" w:rsidP="001A2925">
      <w:pPr>
        <w:jc w:val="center"/>
        <w:rPr>
          <w:i/>
          <w:sz w:val="24"/>
          <w:szCs w:val="24"/>
        </w:rPr>
      </w:pPr>
    </w:p>
    <w:p w:rsidR="00E30F04" w:rsidRPr="00A262F3" w:rsidRDefault="00C20A4D" w:rsidP="0053227B">
      <w:pPr>
        <w:ind w:firstLine="708"/>
        <w:rPr>
          <w:sz w:val="24"/>
          <w:szCs w:val="24"/>
        </w:rPr>
      </w:pPr>
      <w:r>
        <w:rPr>
          <w:sz w:val="24"/>
          <w:szCs w:val="24"/>
        </w:rPr>
        <w:t>Закладка</w:t>
      </w:r>
      <w:r w:rsidR="003417B3">
        <w:rPr>
          <w:sz w:val="24"/>
          <w:szCs w:val="24"/>
        </w:rPr>
        <w:t xml:space="preserve"> </w:t>
      </w:r>
      <w:r w:rsidR="003417B3" w:rsidRPr="00792078">
        <w:rPr>
          <w:i/>
          <w:sz w:val="24"/>
          <w:szCs w:val="24"/>
          <w:u w:val="single"/>
        </w:rPr>
        <w:t>«</w:t>
      </w:r>
      <w:r w:rsidR="00573B37" w:rsidRPr="00792078">
        <w:rPr>
          <w:i/>
          <w:sz w:val="24"/>
          <w:szCs w:val="24"/>
          <w:u w:val="single"/>
        </w:rPr>
        <w:t>Смета расходов</w:t>
      </w:r>
      <w:r w:rsidR="003417B3" w:rsidRPr="00792078">
        <w:rPr>
          <w:i/>
          <w:sz w:val="24"/>
          <w:szCs w:val="24"/>
          <w:u w:val="single"/>
        </w:rPr>
        <w:t>»</w:t>
      </w:r>
      <w:r w:rsidR="00573B37" w:rsidRPr="00792078">
        <w:rPr>
          <w:i/>
          <w:sz w:val="24"/>
          <w:szCs w:val="24"/>
          <w:u w:val="single"/>
        </w:rPr>
        <w:t xml:space="preserve"> </w:t>
      </w:r>
      <w:r w:rsidR="008E09E2" w:rsidRPr="00A262F3">
        <w:rPr>
          <w:sz w:val="24"/>
          <w:szCs w:val="24"/>
        </w:rPr>
        <w:t xml:space="preserve">покажет  </w:t>
      </w:r>
      <w:r w:rsidR="00723314">
        <w:rPr>
          <w:sz w:val="24"/>
          <w:szCs w:val="24"/>
        </w:rPr>
        <w:t xml:space="preserve">список </w:t>
      </w:r>
      <w:r w:rsidR="008E09E2" w:rsidRPr="00A262F3">
        <w:rPr>
          <w:sz w:val="24"/>
          <w:szCs w:val="24"/>
        </w:rPr>
        <w:t>затрат на выполнение ра</w:t>
      </w:r>
      <w:r w:rsidR="00920432" w:rsidRPr="00A262F3">
        <w:rPr>
          <w:sz w:val="24"/>
          <w:szCs w:val="24"/>
        </w:rPr>
        <w:t xml:space="preserve">бот </w:t>
      </w:r>
      <w:r>
        <w:rPr>
          <w:sz w:val="24"/>
          <w:szCs w:val="24"/>
        </w:rPr>
        <w:t>по статьям</w:t>
      </w:r>
      <w:r w:rsidR="00920432" w:rsidRPr="00A262F3">
        <w:rPr>
          <w:sz w:val="24"/>
          <w:szCs w:val="24"/>
        </w:rPr>
        <w:t xml:space="preserve"> расходов</w:t>
      </w:r>
      <w:r w:rsidR="008E09E2" w:rsidRPr="00A262F3">
        <w:rPr>
          <w:sz w:val="24"/>
          <w:szCs w:val="24"/>
        </w:rPr>
        <w:t xml:space="preserve">, </w:t>
      </w:r>
      <w:r w:rsidR="00723314">
        <w:rPr>
          <w:sz w:val="24"/>
          <w:szCs w:val="24"/>
        </w:rPr>
        <w:t xml:space="preserve">затраты разделены в разрезе </w:t>
      </w:r>
      <w:r w:rsidR="00920432" w:rsidRPr="00A262F3">
        <w:rPr>
          <w:sz w:val="24"/>
          <w:szCs w:val="24"/>
        </w:rPr>
        <w:t>собственных средств и средств грант</w:t>
      </w:r>
      <w:proofErr w:type="gramStart"/>
      <w:r w:rsidR="00920432" w:rsidRPr="00A262F3">
        <w:rPr>
          <w:sz w:val="24"/>
          <w:szCs w:val="24"/>
        </w:rPr>
        <w:t>а</w:t>
      </w:r>
      <w:r w:rsidR="007B5CE8">
        <w:rPr>
          <w:sz w:val="24"/>
          <w:szCs w:val="24"/>
        </w:rPr>
        <w:t>(</w:t>
      </w:r>
      <w:proofErr w:type="gramEnd"/>
      <w:r w:rsidR="007B5CE8">
        <w:rPr>
          <w:sz w:val="24"/>
          <w:szCs w:val="24"/>
        </w:rPr>
        <w:t>Рис 1</w:t>
      </w:r>
      <w:ins w:id="49" w:author="Садыкова Жанар" w:date="2016-05-20T12:29:00Z">
        <w:r w:rsidR="009E56E8">
          <w:rPr>
            <w:sz w:val="24"/>
            <w:szCs w:val="24"/>
          </w:rPr>
          <w:t>9</w:t>
        </w:r>
      </w:ins>
      <w:del w:id="50" w:author="Садыкова Жанар" w:date="2016-05-20T12:29:00Z">
        <w:r w:rsidR="007B5CE8" w:rsidDel="009E56E8">
          <w:rPr>
            <w:sz w:val="24"/>
            <w:szCs w:val="24"/>
          </w:rPr>
          <w:delText>7</w:delText>
        </w:r>
      </w:del>
      <w:r w:rsidR="007B5CE8">
        <w:rPr>
          <w:sz w:val="24"/>
          <w:szCs w:val="24"/>
        </w:rPr>
        <w:t>)</w:t>
      </w:r>
      <w:r w:rsidR="003417B3">
        <w:rPr>
          <w:sz w:val="24"/>
          <w:szCs w:val="24"/>
        </w:rPr>
        <w:t xml:space="preserve">. </w:t>
      </w:r>
    </w:p>
    <w:p w:rsidR="00E30F04" w:rsidRPr="00A262F3" w:rsidRDefault="003417B3" w:rsidP="003417B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67300" cy="2945227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821" cy="29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F04" w:rsidRDefault="008E09E2" w:rsidP="008E09E2">
      <w:pPr>
        <w:jc w:val="center"/>
        <w:rPr>
          <w:i/>
          <w:sz w:val="24"/>
          <w:szCs w:val="24"/>
        </w:rPr>
      </w:pPr>
      <w:r w:rsidRPr="00A262F3">
        <w:rPr>
          <w:i/>
          <w:sz w:val="24"/>
          <w:szCs w:val="24"/>
        </w:rPr>
        <w:t xml:space="preserve">Рис. </w:t>
      </w:r>
      <w:r w:rsidR="007B5CE8">
        <w:rPr>
          <w:i/>
          <w:sz w:val="24"/>
          <w:szCs w:val="24"/>
        </w:rPr>
        <w:t>1</w:t>
      </w:r>
      <w:ins w:id="51" w:author="Садыкова Жанар" w:date="2016-05-20T12:28:00Z">
        <w:r w:rsidR="009E56E8">
          <w:rPr>
            <w:i/>
            <w:sz w:val="24"/>
            <w:szCs w:val="24"/>
          </w:rPr>
          <w:t>9</w:t>
        </w:r>
      </w:ins>
      <w:del w:id="52" w:author="Садыкова Жанар" w:date="2016-05-20T12:28:00Z">
        <w:r w:rsidR="007B5CE8" w:rsidDel="009E56E8">
          <w:rPr>
            <w:i/>
            <w:sz w:val="24"/>
            <w:szCs w:val="24"/>
          </w:rPr>
          <w:delText>7</w:delText>
        </w:r>
      </w:del>
    </w:p>
    <w:p w:rsidR="007B5CE8" w:rsidRDefault="007B5CE8" w:rsidP="008E09E2">
      <w:pPr>
        <w:jc w:val="center"/>
        <w:rPr>
          <w:i/>
          <w:sz w:val="24"/>
          <w:szCs w:val="24"/>
        </w:rPr>
      </w:pPr>
    </w:p>
    <w:p w:rsidR="007A1CD3" w:rsidRDefault="00B07EEE" w:rsidP="0053227B">
      <w:pPr>
        <w:ind w:firstLine="708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Вкладка  показатели  эффективности  позволяет заполнять данные по показателям эффективности по проекту.   </w:t>
      </w:r>
      <w:proofErr w:type="spellStart"/>
      <w:r w:rsidR="007A1CD3">
        <w:rPr>
          <w:color w:val="000000"/>
          <w:sz w:val="24"/>
          <w:szCs w:val="24"/>
          <w:shd w:val="clear" w:color="auto" w:fill="FFFFFF"/>
        </w:rPr>
        <w:t>Грантополуч</w:t>
      </w:r>
      <w:r>
        <w:rPr>
          <w:color w:val="000000"/>
          <w:sz w:val="24"/>
          <w:szCs w:val="24"/>
          <w:shd w:val="clear" w:color="auto" w:fill="FFFFFF"/>
        </w:rPr>
        <w:t>а</w:t>
      </w:r>
      <w:r w:rsidR="007A1CD3">
        <w:rPr>
          <w:color w:val="000000"/>
          <w:sz w:val="24"/>
          <w:szCs w:val="24"/>
          <w:shd w:val="clear" w:color="auto" w:fill="FFFFFF"/>
        </w:rPr>
        <w:t>тель</w:t>
      </w:r>
      <w:proofErr w:type="spellEnd"/>
      <w:r w:rsidR="007A1CD3">
        <w:rPr>
          <w:color w:val="000000"/>
          <w:sz w:val="24"/>
          <w:szCs w:val="24"/>
          <w:shd w:val="clear" w:color="auto" w:fill="FFFFFF"/>
        </w:rPr>
        <w:t xml:space="preserve"> должен заполн</w:t>
      </w:r>
      <w:r>
        <w:rPr>
          <w:color w:val="000000"/>
          <w:sz w:val="24"/>
          <w:szCs w:val="24"/>
          <w:shd w:val="clear" w:color="auto" w:fill="FFFFFF"/>
        </w:rPr>
        <w:t xml:space="preserve">ять </w:t>
      </w:r>
      <w:r w:rsidR="007A1CD3">
        <w:rPr>
          <w:color w:val="000000"/>
          <w:sz w:val="24"/>
          <w:szCs w:val="24"/>
          <w:shd w:val="clear" w:color="auto" w:fill="FFFFFF"/>
        </w:rPr>
        <w:t xml:space="preserve"> данные по «Показателям эффективности». Данная вкладка внутри разделяется на несколько форм. </w:t>
      </w:r>
    </w:p>
    <w:p w:rsidR="003A4332" w:rsidRDefault="007A1CD3" w:rsidP="0053227B">
      <w:pPr>
        <w:ind w:firstLine="708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BC2697E" wp14:editId="0C55D0BB">
            <wp:extent cx="6177280" cy="2381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332" w:rsidRPr="00A262F3" w:rsidRDefault="003A4332" w:rsidP="003A4332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</w:t>
      </w:r>
      <w:ins w:id="53" w:author="Садыкова Жанар" w:date="2016-05-20T12:28:00Z">
        <w:r w:rsidR="009E56E8">
          <w:rPr>
            <w:i/>
            <w:sz w:val="24"/>
            <w:szCs w:val="24"/>
          </w:rPr>
          <w:t>20</w:t>
        </w:r>
      </w:ins>
      <w:del w:id="54" w:author="Садыкова Жанар" w:date="2016-05-20T12:28:00Z">
        <w:r w:rsidDel="009E56E8">
          <w:rPr>
            <w:i/>
            <w:sz w:val="24"/>
            <w:szCs w:val="24"/>
          </w:rPr>
          <w:delText>1</w:delText>
        </w:r>
        <w:r w:rsidR="007B5CE8" w:rsidDel="009E56E8">
          <w:rPr>
            <w:i/>
            <w:sz w:val="24"/>
            <w:szCs w:val="24"/>
          </w:rPr>
          <w:delText>8</w:delText>
        </w:r>
      </w:del>
    </w:p>
    <w:p w:rsidR="007B5CE8" w:rsidRDefault="007B5CE8" w:rsidP="007B5CE8">
      <w:pPr>
        <w:ind w:firstLine="708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lastRenderedPageBreak/>
        <w:t xml:space="preserve">На первоначальном этапе проекта </w:t>
      </w:r>
      <w:proofErr w:type="spellStart"/>
      <w:r w:rsidR="00B07EEE">
        <w:rPr>
          <w:color w:val="000000"/>
          <w:sz w:val="24"/>
          <w:szCs w:val="24"/>
          <w:shd w:val="clear" w:color="auto" w:fill="FFFFFF"/>
        </w:rPr>
        <w:t>Г</w:t>
      </w:r>
      <w:r>
        <w:rPr>
          <w:color w:val="000000"/>
          <w:sz w:val="24"/>
          <w:szCs w:val="24"/>
          <w:shd w:val="clear" w:color="auto" w:fill="FFFFFF"/>
        </w:rPr>
        <w:t>рантополучателю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необходимо заполнить форму «на начало проекта» и сохранить все данные, нажав внизу на кнопку «Сохранить» (Рис.</w:t>
      </w:r>
      <w:ins w:id="55" w:author="Садыкова Жанар" w:date="2016-05-20T12:29:00Z">
        <w:r w:rsidR="009E56E8">
          <w:rPr>
            <w:color w:val="000000"/>
            <w:sz w:val="24"/>
            <w:szCs w:val="24"/>
            <w:shd w:val="clear" w:color="auto" w:fill="FFFFFF"/>
          </w:rPr>
          <w:t>20</w:t>
        </w:r>
      </w:ins>
      <w:del w:id="56" w:author="Садыкова Жанар" w:date="2016-05-20T12:29:00Z">
        <w:r w:rsidDel="009E56E8">
          <w:rPr>
            <w:color w:val="000000"/>
            <w:sz w:val="24"/>
            <w:szCs w:val="24"/>
            <w:shd w:val="clear" w:color="auto" w:fill="FFFFFF"/>
          </w:rPr>
          <w:delText>18</w:delText>
        </w:r>
      </w:del>
      <w:r>
        <w:rPr>
          <w:color w:val="000000"/>
          <w:sz w:val="24"/>
          <w:szCs w:val="24"/>
          <w:shd w:val="clear" w:color="auto" w:fill="FFFFFF"/>
        </w:rPr>
        <w:t>).</w:t>
      </w:r>
    </w:p>
    <w:p w:rsidR="007A1CD3" w:rsidRDefault="007A1CD3" w:rsidP="0053227B">
      <w:pPr>
        <w:ind w:firstLine="708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Оставшиеся формы заполняются в период </w:t>
      </w:r>
      <w:proofErr w:type="spellStart"/>
      <w:r>
        <w:rPr>
          <w:color w:val="000000"/>
          <w:sz w:val="24"/>
          <w:szCs w:val="24"/>
          <w:shd w:val="clear" w:color="auto" w:fill="FFFFFF"/>
        </w:rPr>
        <w:t>постгрантового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мониторинга.</w:t>
      </w:r>
      <w:r w:rsidR="00F51A3A">
        <w:rPr>
          <w:color w:val="000000"/>
          <w:sz w:val="24"/>
          <w:szCs w:val="24"/>
          <w:shd w:val="clear" w:color="auto" w:fill="FFFFFF"/>
        </w:rPr>
        <w:t xml:space="preserve"> Форма по каждо</w:t>
      </w:r>
      <w:r w:rsidR="007B5CE8">
        <w:rPr>
          <w:color w:val="000000"/>
          <w:sz w:val="24"/>
          <w:szCs w:val="24"/>
          <w:shd w:val="clear" w:color="auto" w:fill="FFFFFF"/>
        </w:rPr>
        <w:t>му полу</w:t>
      </w:r>
      <w:r w:rsidR="00F51A3A">
        <w:rPr>
          <w:color w:val="000000"/>
          <w:sz w:val="24"/>
          <w:szCs w:val="24"/>
          <w:shd w:val="clear" w:color="auto" w:fill="FFFFFF"/>
        </w:rPr>
        <w:t>годию долж</w:t>
      </w:r>
      <w:r w:rsidR="00B07EEE">
        <w:rPr>
          <w:color w:val="000000"/>
          <w:sz w:val="24"/>
          <w:szCs w:val="24"/>
          <w:shd w:val="clear" w:color="auto" w:fill="FFFFFF"/>
        </w:rPr>
        <w:t>на</w:t>
      </w:r>
      <w:r w:rsidR="00F51A3A">
        <w:rPr>
          <w:color w:val="000000"/>
          <w:sz w:val="24"/>
          <w:szCs w:val="24"/>
          <w:shd w:val="clear" w:color="auto" w:fill="FFFFFF"/>
        </w:rPr>
        <w:t xml:space="preserve"> заполняться не позднее 5 </w:t>
      </w:r>
      <w:r w:rsidR="00B07EEE">
        <w:rPr>
          <w:color w:val="000000"/>
          <w:sz w:val="24"/>
          <w:szCs w:val="24"/>
          <w:shd w:val="clear" w:color="auto" w:fill="FFFFFF"/>
        </w:rPr>
        <w:t xml:space="preserve"> календарных </w:t>
      </w:r>
      <w:r w:rsidR="00F51A3A">
        <w:rPr>
          <w:color w:val="000000"/>
          <w:sz w:val="24"/>
          <w:szCs w:val="24"/>
          <w:shd w:val="clear" w:color="auto" w:fill="FFFFFF"/>
        </w:rPr>
        <w:t xml:space="preserve">дней после завершения </w:t>
      </w:r>
      <w:r w:rsidR="007B5CE8">
        <w:rPr>
          <w:color w:val="000000"/>
          <w:sz w:val="24"/>
          <w:szCs w:val="24"/>
          <w:shd w:val="clear" w:color="auto" w:fill="FFFFFF"/>
        </w:rPr>
        <w:t>полугодия отчетного календарного года</w:t>
      </w:r>
      <w:r w:rsidR="00F51A3A">
        <w:rPr>
          <w:color w:val="000000"/>
          <w:sz w:val="24"/>
          <w:szCs w:val="24"/>
          <w:shd w:val="clear" w:color="auto" w:fill="FFFFFF"/>
        </w:rPr>
        <w:t>.</w:t>
      </w:r>
    </w:p>
    <w:p w:rsidR="007A1CD3" w:rsidRDefault="00F51A3A" w:rsidP="00F51A3A">
      <w:pPr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7207615" cy="3561907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583" cy="356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CD3" w:rsidRPr="00A262F3" w:rsidRDefault="007A1CD3" w:rsidP="007A1CD3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</w:t>
      </w:r>
      <w:ins w:id="57" w:author="Садыкова Жанар" w:date="2016-05-20T12:29:00Z">
        <w:r w:rsidR="009E56E8">
          <w:rPr>
            <w:i/>
            <w:sz w:val="24"/>
            <w:szCs w:val="24"/>
          </w:rPr>
          <w:t>21</w:t>
        </w:r>
      </w:ins>
      <w:del w:id="58" w:author="Садыкова Жанар" w:date="2016-05-20T12:29:00Z">
        <w:r w:rsidDel="009E56E8">
          <w:rPr>
            <w:i/>
            <w:sz w:val="24"/>
            <w:szCs w:val="24"/>
          </w:rPr>
          <w:delText>1</w:delText>
        </w:r>
        <w:r w:rsidR="007B5CE8" w:rsidDel="009E56E8">
          <w:rPr>
            <w:i/>
            <w:sz w:val="24"/>
            <w:szCs w:val="24"/>
          </w:rPr>
          <w:delText>9</w:delText>
        </w:r>
      </w:del>
    </w:p>
    <w:p w:rsidR="0053227B" w:rsidRDefault="003417B3" w:rsidP="0053227B">
      <w:pPr>
        <w:ind w:firstLine="708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На</w:t>
      </w:r>
      <w:r w:rsidR="00723314">
        <w:rPr>
          <w:color w:val="000000"/>
          <w:sz w:val="24"/>
          <w:szCs w:val="24"/>
          <w:shd w:val="clear" w:color="auto" w:fill="FFFFFF"/>
        </w:rPr>
        <w:t xml:space="preserve"> закладке «План мониторинга» содержится информация по плану</w:t>
      </w:r>
      <w:r w:rsidR="00B07EEE">
        <w:rPr>
          <w:color w:val="000000"/>
          <w:sz w:val="24"/>
          <w:szCs w:val="24"/>
          <w:shd w:val="clear" w:color="auto" w:fill="FFFFFF"/>
        </w:rPr>
        <w:t xml:space="preserve"> мониторинга, согласно которому будет проводиться мониторинг </w:t>
      </w:r>
      <w:proofErr w:type="gramStart"/>
      <w:r w:rsidR="00B07EEE">
        <w:rPr>
          <w:color w:val="000000"/>
          <w:sz w:val="24"/>
          <w:szCs w:val="24"/>
          <w:shd w:val="clear" w:color="auto" w:fill="FFFFFF"/>
        </w:rPr>
        <w:t>проекта</w:t>
      </w:r>
      <w:proofErr w:type="gramEnd"/>
      <w:r w:rsidR="00723314">
        <w:rPr>
          <w:color w:val="000000"/>
          <w:sz w:val="24"/>
          <w:szCs w:val="24"/>
          <w:shd w:val="clear" w:color="auto" w:fill="FFFFFF"/>
        </w:rPr>
        <w:t xml:space="preserve"> </w:t>
      </w:r>
      <w:r w:rsidR="0053227B" w:rsidRPr="00A262F3">
        <w:rPr>
          <w:color w:val="000000"/>
          <w:sz w:val="24"/>
          <w:szCs w:val="24"/>
          <w:shd w:val="clear" w:color="auto" w:fill="FFFFFF"/>
        </w:rPr>
        <w:t xml:space="preserve">Эксперт создает в системе План мониторинга и отправляет на согласование </w:t>
      </w:r>
      <w:proofErr w:type="spellStart"/>
      <w:r w:rsidR="0053227B" w:rsidRPr="00A262F3">
        <w:rPr>
          <w:color w:val="000000"/>
          <w:sz w:val="24"/>
          <w:szCs w:val="24"/>
          <w:shd w:val="clear" w:color="auto" w:fill="FFFFFF"/>
        </w:rPr>
        <w:t>грантополучателю</w:t>
      </w:r>
      <w:proofErr w:type="spellEnd"/>
      <w:r w:rsidR="0053227B" w:rsidRPr="00A262F3">
        <w:rPr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53227B" w:rsidRPr="00A262F3">
        <w:rPr>
          <w:color w:val="000000"/>
          <w:sz w:val="24"/>
          <w:szCs w:val="24"/>
          <w:shd w:val="clear" w:color="auto" w:fill="FFFFFF"/>
        </w:rPr>
        <w:t>Грантополучатель</w:t>
      </w:r>
      <w:proofErr w:type="spellEnd"/>
      <w:r w:rsidR="0053227B" w:rsidRPr="00A262F3">
        <w:rPr>
          <w:color w:val="000000"/>
          <w:sz w:val="24"/>
          <w:szCs w:val="24"/>
          <w:shd w:val="clear" w:color="auto" w:fill="FFFFFF"/>
        </w:rPr>
        <w:t xml:space="preserve"> в свою очередь</w:t>
      </w:r>
      <w:r w:rsidR="0053227B">
        <w:rPr>
          <w:color w:val="000000"/>
          <w:sz w:val="24"/>
          <w:szCs w:val="24"/>
          <w:shd w:val="clear" w:color="auto" w:fill="FFFFFF"/>
        </w:rPr>
        <w:t xml:space="preserve"> </w:t>
      </w:r>
      <w:r w:rsidR="00B07EEE">
        <w:rPr>
          <w:color w:val="000000"/>
          <w:sz w:val="24"/>
          <w:szCs w:val="24"/>
          <w:shd w:val="clear" w:color="auto" w:fill="FFFFFF"/>
        </w:rPr>
        <w:t xml:space="preserve">должен </w:t>
      </w:r>
      <w:r w:rsidR="0053227B">
        <w:rPr>
          <w:color w:val="000000"/>
          <w:sz w:val="24"/>
          <w:szCs w:val="24"/>
          <w:shd w:val="clear" w:color="auto" w:fill="FFFFFF"/>
        </w:rPr>
        <w:t>ознакомиться с планом мониторинга и</w:t>
      </w:r>
      <w:r w:rsidR="0053227B" w:rsidRPr="00A262F3">
        <w:rPr>
          <w:color w:val="000000"/>
          <w:sz w:val="24"/>
          <w:szCs w:val="24"/>
          <w:shd w:val="clear" w:color="auto" w:fill="FFFFFF"/>
        </w:rPr>
        <w:t xml:space="preserve"> </w:t>
      </w:r>
      <w:r w:rsidR="00B07EEE">
        <w:rPr>
          <w:color w:val="000000"/>
          <w:sz w:val="24"/>
          <w:szCs w:val="24"/>
          <w:shd w:val="clear" w:color="auto" w:fill="FFFFFF"/>
        </w:rPr>
        <w:t xml:space="preserve">при наличии замечаний и предложений </w:t>
      </w:r>
      <w:r w:rsidR="0053227B" w:rsidRPr="00A262F3">
        <w:rPr>
          <w:color w:val="000000"/>
          <w:sz w:val="24"/>
          <w:szCs w:val="24"/>
          <w:shd w:val="clear" w:color="auto" w:fill="FFFFFF"/>
        </w:rPr>
        <w:t>о</w:t>
      </w:r>
      <w:r w:rsidR="00E747DE">
        <w:rPr>
          <w:color w:val="000000"/>
          <w:sz w:val="24"/>
          <w:szCs w:val="24"/>
          <w:shd w:val="clear" w:color="auto" w:fill="FFFFFF"/>
        </w:rPr>
        <w:t>тправляет на доработку эксперту с указанием внизу комментариев. В</w:t>
      </w:r>
      <w:r w:rsidR="0053227B" w:rsidRPr="00A262F3">
        <w:rPr>
          <w:color w:val="000000"/>
          <w:sz w:val="24"/>
          <w:szCs w:val="24"/>
          <w:shd w:val="clear" w:color="auto" w:fill="FFFFFF"/>
        </w:rPr>
        <w:t xml:space="preserve"> случае отсутствия замечаний и</w:t>
      </w:r>
      <w:r w:rsidR="00B07EEE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B07EEE">
        <w:rPr>
          <w:color w:val="000000"/>
          <w:sz w:val="24"/>
          <w:szCs w:val="24"/>
          <w:shd w:val="clear" w:color="auto" w:fill="FFFFFF"/>
        </w:rPr>
        <w:t>и</w:t>
      </w:r>
      <w:proofErr w:type="spellEnd"/>
      <w:proofErr w:type="gramEnd"/>
      <w:r w:rsidR="00B07EEE">
        <w:rPr>
          <w:color w:val="000000"/>
          <w:sz w:val="24"/>
          <w:szCs w:val="24"/>
          <w:shd w:val="clear" w:color="auto" w:fill="FFFFFF"/>
        </w:rPr>
        <w:t xml:space="preserve"> предложений</w:t>
      </w:r>
      <w:r w:rsidR="0053227B" w:rsidRPr="00A262F3">
        <w:rPr>
          <w:color w:val="000000"/>
          <w:sz w:val="24"/>
          <w:szCs w:val="24"/>
          <w:shd w:val="clear" w:color="auto" w:fill="FFFFFF"/>
        </w:rPr>
        <w:t xml:space="preserve"> должен </w:t>
      </w:r>
      <w:r w:rsidR="008C3119">
        <w:rPr>
          <w:color w:val="000000"/>
          <w:sz w:val="24"/>
          <w:szCs w:val="24"/>
          <w:shd w:val="clear" w:color="auto" w:fill="FFFFFF"/>
        </w:rPr>
        <w:t>согласовать</w:t>
      </w:r>
      <w:r w:rsidR="00E747DE">
        <w:rPr>
          <w:color w:val="000000"/>
          <w:sz w:val="24"/>
          <w:szCs w:val="24"/>
          <w:shd w:val="clear" w:color="auto" w:fill="FFFFFF"/>
        </w:rPr>
        <w:t xml:space="preserve"> нажав на кнопку «Согласовать».</w:t>
      </w:r>
    </w:p>
    <w:p w:rsidR="008C3119" w:rsidRDefault="00B07EEE" w:rsidP="0053227B">
      <w:pPr>
        <w:ind w:firstLine="708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П</w:t>
      </w:r>
      <w:r w:rsidR="008C3119">
        <w:rPr>
          <w:color w:val="000000"/>
          <w:sz w:val="24"/>
          <w:szCs w:val="24"/>
          <w:shd w:val="clear" w:color="auto" w:fill="FFFFFF"/>
        </w:rPr>
        <w:t xml:space="preserve">еред согласованием, необходимо </w:t>
      </w:r>
      <w:r>
        <w:rPr>
          <w:color w:val="000000"/>
          <w:sz w:val="24"/>
          <w:szCs w:val="24"/>
          <w:shd w:val="clear" w:color="auto" w:fill="FFFFFF"/>
        </w:rPr>
        <w:t xml:space="preserve">обязательно </w:t>
      </w:r>
      <w:r w:rsidR="008C3119">
        <w:rPr>
          <w:color w:val="000000"/>
          <w:sz w:val="24"/>
          <w:szCs w:val="24"/>
          <w:shd w:val="clear" w:color="auto" w:fill="FFFFFF"/>
        </w:rPr>
        <w:t>подписать электронной цифровой подписью, нажав на кнопку «подписать ЭЦП</w:t>
      </w:r>
      <w:proofErr w:type="gramStart"/>
      <w:r w:rsidR="008C3119">
        <w:rPr>
          <w:color w:val="000000"/>
          <w:sz w:val="24"/>
          <w:szCs w:val="24"/>
          <w:shd w:val="clear" w:color="auto" w:fill="FFFFFF"/>
        </w:rPr>
        <w:t>»</w:t>
      </w:r>
      <w:r w:rsidR="007B5CE8">
        <w:rPr>
          <w:color w:val="000000"/>
          <w:sz w:val="24"/>
          <w:szCs w:val="24"/>
          <w:shd w:val="clear" w:color="auto" w:fill="FFFFFF"/>
        </w:rPr>
        <w:t>(</w:t>
      </w:r>
      <w:proofErr w:type="gramEnd"/>
      <w:r w:rsidR="007B5CE8">
        <w:rPr>
          <w:color w:val="000000"/>
          <w:sz w:val="24"/>
          <w:szCs w:val="24"/>
          <w:shd w:val="clear" w:color="auto" w:fill="FFFFFF"/>
        </w:rPr>
        <w:t>Рис 2</w:t>
      </w:r>
      <w:del w:id="59" w:author="Садыкова Жанар" w:date="2016-05-20T12:30:00Z">
        <w:r w:rsidR="007B5CE8" w:rsidDel="009E56E8">
          <w:rPr>
            <w:color w:val="000000"/>
            <w:sz w:val="24"/>
            <w:szCs w:val="24"/>
            <w:shd w:val="clear" w:color="auto" w:fill="FFFFFF"/>
          </w:rPr>
          <w:delText>0</w:delText>
        </w:r>
      </w:del>
      <w:ins w:id="60" w:author="Садыкова Жанар" w:date="2016-05-20T12:30:00Z">
        <w:r w:rsidR="009E56E8">
          <w:rPr>
            <w:color w:val="000000"/>
            <w:sz w:val="24"/>
            <w:szCs w:val="24"/>
            <w:shd w:val="clear" w:color="auto" w:fill="FFFFFF"/>
          </w:rPr>
          <w:t>2</w:t>
        </w:r>
      </w:ins>
      <w:r w:rsidR="007B5CE8">
        <w:rPr>
          <w:color w:val="000000"/>
          <w:sz w:val="24"/>
          <w:szCs w:val="24"/>
          <w:shd w:val="clear" w:color="auto" w:fill="FFFFFF"/>
        </w:rPr>
        <w:t>)</w:t>
      </w:r>
      <w:r w:rsidR="008C3119">
        <w:rPr>
          <w:color w:val="000000"/>
          <w:sz w:val="24"/>
          <w:szCs w:val="24"/>
          <w:shd w:val="clear" w:color="auto" w:fill="FFFFFF"/>
        </w:rPr>
        <w:t>.</w:t>
      </w:r>
    </w:p>
    <w:p w:rsidR="008C3119" w:rsidRPr="00A262F3" w:rsidRDefault="008C3119" w:rsidP="008C3119">
      <w:pPr>
        <w:jc w:val="both"/>
        <w:rPr>
          <w:color w:val="000000"/>
          <w:sz w:val="24"/>
          <w:szCs w:val="24"/>
          <w:shd w:val="clear" w:color="auto" w:fill="FFFFFF"/>
        </w:rPr>
      </w:pPr>
    </w:p>
    <w:p w:rsidR="0053227B" w:rsidRPr="00A262F3" w:rsidRDefault="008C3119" w:rsidP="0053227B">
      <w:pPr>
        <w:jc w:val="center"/>
        <w:rPr>
          <w:color w:val="000000"/>
          <w:sz w:val="24"/>
          <w:szCs w:val="24"/>
          <w:shd w:val="clear" w:color="auto" w:fill="FFFFFF"/>
        </w:rPr>
      </w:pPr>
      <w:r>
        <w:rPr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4667693" cy="2777294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946" cy="277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27B" w:rsidRDefault="007B5CE8" w:rsidP="0053227B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Рис.2</w:t>
      </w:r>
      <w:ins w:id="61" w:author="Садыкова Жанар" w:date="2016-05-20T12:30:00Z">
        <w:r w:rsidR="009E56E8">
          <w:rPr>
            <w:i/>
            <w:sz w:val="24"/>
            <w:szCs w:val="24"/>
          </w:rPr>
          <w:t>2</w:t>
        </w:r>
      </w:ins>
      <w:del w:id="62" w:author="Садыкова Жанар" w:date="2016-05-20T12:30:00Z">
        <w:r w:rsidDel="009E56E8">
          <w:rPr>
            <w:i/>
            <w:sz w:val="24"/>
            <w:szCs w:val="24"/>
          </w:rPr>
          <w:delText>0</w:delText>
        </w:r>
      </w:del>
    </w:p>
    <w:p w:rsidR="008C3119" w:rsidRDefault="008C3119" w:rsidP="008C311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В открывшемся окне выбрать «Выбрать сертификат»</w:t>
      </w:r>
      <w:r w:rsidRPr="00AF3FFD">
        <w:rPr>
          <w:sz w:val="24"/>
          <w:szCs w:val="24"/>
        </w:rPr>
        <w:t xml:space="preserve">. </w:t>
      </w:r>
    </w:p>
    <w:p w:rsidR="008C3119" w:rsidRDefault="008C3119" w:rsidP="008C3119">
      <w:pPr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59C4078" wp14:editId="166213DD">
            <wp:extent cx="3317240" cy="1743710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119" w:rsidRDefault="007B5CE8" w:rsidP="008C3119">
      <w:pPr>
        <w:ind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2</w:t>
      </w:r>
      <w:ins w:id="63" w:author="Садыкова Жанар" w:date="2016-05-20T12:30:00Z">
        <w:r w:rsidR="009E56E8">
          <w:rPr>
            <w:i/>
            <w:sz w:val="24"/>
            <w:szCs w:val="24"/>
          </w:rPr>
          <w:t>3</w:t>
        </w:r>
      </w:ins>
      <w:del w:id="64" w:author="Садыкова Жанар" w:date="2016-05-20T12:30:00Z">
        <w:r w:rsidDel="009E56E8">
          <w:rPr>
            <w:i/>
            <w:sz w:val="24"/>
            <w:szCs w:val="24"/>
          </w:rPr>
          <w:delText>1</w:delText>
        </w:r>
      </w:del>
    </w:p>
    <w:p w:rsidR="008C3119" w:rsidRPr="00AF3FFD" w:rsidRDefault="008C3119" w:rsidP="008C311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Необходимо указать местоположение ключа на компьютере и выбрать </w:t>
      </w:r>
      <w:r w:rsidRPr="00AF3FFD">
        <w:rPr>
          <w:sz w:val="24"/>
          <w:szCs w:val="24"/>
        </w:rPr>
        <w:t>сертификат «</w:t>
      </w:r>
      <w:r w:rsidRPr="00AF3FFD">
        <w:rPr>
          <w:sz w:val="24"/>
          <w:szCs w:val="24"/>
          <w:lang w:val="en-US"/>
        </w:rPr>
        <w:t>RSA</w:t>
      </w:r>
      <w:r w:rsidRPr="00AF3FFD">
        <w:rPr>
          <w:sz w:val="24"/>
          <w:szCs w:val="24"/>
        </w:rPr>
        <w:t>»</w:t>
      </w:r>
      <w:r>
        <w:rPr>
          <w:sz w:val="24"/>
          <w:szCs w:val="24"/>
        </w:rPr>
        <w:t>. Выйдет всплывающее окно, где набираем пароль к сертификату.</w:t>
      </w:r>
    </w:p>
    <w:p w:rsidR="008C3119" w:rsidRPr="00AF3FFD" w:rsidRDefault="008C3119" w:rsidP="008C3119">
      <w:pPr>
        <w:ind w:firstLine="708"/>
        <w:rPr>
          <w:sz w:val="24"/>
          <w:szCs w:val="24"/>
        </w:rPr>
      </w:pPr>
    </w:p>
    <w:p w:rsidR="008C3119" w:rsidRDefault="008C3119" w:rsidP="008C311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A0B7B6" wp14:editId="6FB4A452">
            <wp:extent cx="4569424" cy="322166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618" cy="322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119" w:rsidRDefault="007B5CE8" w:rsidP="008C3119">
      <w:pPr>
        <w:ind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2</w:t>
      </w:r>
      <w:ins w:id="65" w:author="Садыкова Жанар" w:date="2016-05-20T12:30:00Z">
        <w:r w:rsidR="009E56E8">
          <w:rPr>
            <w:i/>
            <w:sz w:val="24"/>
            <w:szCs w:val="24"/>
          </w:rPr>
          <w:t>4</w:t>
        </w:r>
      </w:ins>
      <w:del w:id="66" w:author="Садыкова Жанар" w:date="2016-05-20T12:30:00Z">
        <w:r w:rsidDel="009E56E8">
          <w:rPr>
            <w:i/>
            <w:sz w:val="24"/>
            <w:szCs w:val="24"/>
          </w:rPr>
          <w:delText>2</w:delText>
        </w:r>
      </w:del>
    </w:p>
    <w:p w:rsidR="008C3119" w:rsidRDefault="008C3119" w:rsidP="008C3119">
      <w:pPr>
        <w:rPr>
          <w:sz w:val="24"/>
          <w:szCs w:val="24"/>
        </w:rPr>
      </w:pPr>
      <w:r>
        <w:rPr>
          <w:sz w:val="24"/>
          <w:szCs w:val="24"/>
        </w:rPr>
        <w:t>В следующем окне нужно нажать на кнопку «подписать».</w:t>
      </w:r>
    </w:p>
    <w:p w:rsidR="008C3119" w:rsidRDefault="008C3119" w:rsidP="008C311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10CA84" wp14:editId="1F35CCA6">
            <wp:extent cx="3434080" cy="299847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119" w:rsidRDefault="002E2BFE" w:rsidP="008C3119">
      <w:pPr>
        <w:ind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Рис. </w:t>
      </w:r>
      <w:r w:rsidR="0083054E">
        <w:rPr>
          <w:i/>
          <w:sz w:val="24"/>
          <w:szCs w:val="24"/>
        </w:rPr>
        <w:t>2</w:t>
      </w:r>
      <w:ins w:id="67" w:author="Садыкова Жанар" w:date="2016-05-20T12:30:00Z">
        <w:r w:rsidR="009E56E8">
          <w:rPr>
            <w:i/>
            <w:sz w:val="24"/>
            <w:szCs w:val="24"/>
          </w:rPr>
          <w:t>5</w:t>
        </w:r>
      </w:ins>
      <w:del w:id="68" w:author="Садыкова Жанар" w:date="2016-05-20T12:30:00Z">
        <w:r w:rsidR="007B5CE8" w:rsidDel="009E56E8">
          <w:rPr>
            <w:i/>
            <w:sz w:val="24"/>
            <w:szCs w:val="24"/>
          </w:rPr>
          <w:delText>3</w:delText>
        </w:r>
      </w:del>
    </w:p>
    <w:p w:rsidR="008C3119" w:rsidRDefault="008C3119" w:rsidP="008C311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Затем  внизу формы появится информация по ЭЦП. </w:t>
      </w:r>
    </w:p>
    <w:p w:rsidR="008C3119" w:rsidRDefault="008C3119" w:rsidP="008C3119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D7C7A47" wp14:editId="3B6BCBF6">
            <wp:extent cx="4912360" cy="1275715"/>
            <wp:effectExtent l="0" t="0" r="2540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119" w:rsidRDefault="008C3119" w:rsidP="008C3119">
      <w:pPr>
        <w:ind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Рис. </w:t>
      </w:r>
      <w:r w:rsidR="0083054E">
        <w:rPr>
          <w:i/>
          <w:sz w:val="24"/>
          <w:szCs w:val="24"/>
        </w:rPr>
        <w:t>2</w:t>
      </w:r>
      <w:ins w:id="69" w:author="Садыкова Жанар" w:date="2016-05-20T12:30:00Z">
        <w:r w:rsidR="009E56E8">
          <w:rPr>
            <w:i/>
            <w:sz w:val="24"/>
            <w:szCs w:val="24"/>
          </w:rPr>
          <w:t>6</w:t>
        </w:r>
      </w:ins>
      <w:del w:id="70" w:author="Садыкова Жанар" w:date="2016-05-20T12:30:00Z">
        <w:r w:rsidR="007B5CE8" w:rsidDel="009E56E8">
          <w:rPr>
            <w:i/>
            <w:sz w:val="24"/>
            <w:szCs w:val="24"/>
          </w:rPr>
          <w:delText>4</w:delText>
        </w:r>
      </w:del>
    </w:p>
    <w:p w:rsidR="008C3119" w:rsidRDefault="008C3119" w:rsidP="008C3119">
      <w:pPr>
        <w:ind w:firstLine="708"/>
        <w:rPr>
          <w:sz w:val="24"/>
          <w:szCs w:val="24"/>
        </w:rPr>
      </w:pPr>
      <w:r>
        <w:rPr>
          <w:sz w:val="24"/>
          <w:szCs w:val="24"/>
        </w:rPr>
        <w:t>Только подписанный план мониторинга можно согласовать. На верху экрана статус  меняется как  «Согласован ГП</w:t>
      </w:r>
      <w:proofErr w:type="gramStart"/>
      <w:r>
        <w:rPr>
          <w:sz w:val="24"/>
          <w:szCs w:val="24"/>
        </w:rPr>
        <w:t>»</w:t>
      </w:r>
      <w:r w:rsidR="007B5CE8">
        <w:rPr>
          <w:sz w:val="24"/>
          <w:szCs w:val="24"/>
        </w:rPr>
        <w:t>(</w:t>
      </w:r>
      <w:proofErr w:type="gramEnd"/>
      <w:r w:rsidR="007B5CE8">
        <w:rPr>
          <w:sz w:val="24"/>
          <w:szCs w:val="24"/>
        </w:rPr>
        <w:t>Рис 25)</w:t>
      </w:r>
      <w:r>
        <w:rPr>
          <w:sz w:val="24"/>
          <w:szCs w:val="24"/>
        </w:rPr>
        <w:t>.</w:t>
      </w:r>
      <w:r w:rsidR="007B5CE8" w:rsidRPr="007B5CE8">
        <w:rPr>
          <w:i/>
          <w:noProof/>
          <w:sz w:val="24"/>
          <w:szCs w:val="24"/>
        </w:rPr>
        <w:t xml:space="preserve"> </w:t>
      </w:r>
      <w:r w:rsidR="007B5CE8">
        <w:rPr>
          <w:i/>
          <w:noProof/>
          <w:sz w:val="24"/>
          <w:szCs w:val="24"/>
        </w:rPr>
        <w:drawing>
          <wp:inline distT="0" distB="0" distL="0" distR="0" wp14:anchorId="2D6C2B79" wp14:editId="29CC7D5A">
            <wp:extent cx="6390005" cy="829310"/>
            <wp:effectExtent l="0" t="0" r="0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119" w:rsidRDefault="008C3119" w:rsidP="0053227B">
      <w:pPr>
        <w:jc w:val="center"/>
        <w:rPr>
          <w:i/>
          <w:sz w:val="24"/>
          <w:szCs w:val="24"/>
        </w:rPr>
      </w:pPr>
    </w:p>
    <w:p w:rsidR="008C3119" w:rsidRDefault="008C3119" w:rsidP="008C3119">
      <w:pPr>
        <w:ind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Рис. </w:t>
      </w:r>
      <w:r w:rsidR="007B5CE8">
        <w:rPr>
          <w:i/>
          <w:sz w:val="24"/>
          <w:szCs w:val="24"/>
        </w:rPr>
        <w:t>2</w:t>
      </w:r>
      <w:ins w:id="71" w:author="Садыкова Жанар" w:date="2016-05-20T12:30:00Z">
        <w:r w:rsidR="009E56E8">
          <w:rPr>
            <w:i/>
            <w:sz w:val="24"/>
            <w:szCs w:val="24"/>
          </w:rPr>
          <w:t>7</w:t>
        </w:r>
      </w:ins>
      <w:del w:id="72" w:author="Садыкова Жанар" w:date="2016-05-20T12:30:00Z">
        <w:r w:rsidR="007B5CE8" w:rsidDel="009E56E8">
          <w:rPr>
            <w:i/>
            <w:sz w:val="24"/>
            <w:szCs w:val="24"/>
          </w:rPr>
          <w:delText>5</w:delText>
        </w:r>
      </w:del>
    </w:p>
    <w:p w:rsidR="008C3119" w:rsidRPr="00A262F3" w:rsidRDefault="008C3119" w:rsidP="0053227B">
      <w:pPr>
        <w:jc w:val="center"/>
        <w:rPr>
          <w:i/>
          <w:sz w:val="24"/>
          <w:szCs w:val="24"/>
        </w:rPr>
      </w:pPr>
    </w:p>
    <w:p w:rsidR="00D37E0B" w:rsidRPr="00D37E0B" w:rsidRDefault="00D37E0B" w:rsidP="00D37E0B">
      <w:pPr>
        <w:pStyle w:val="a7"/>
        <w:numPr>
          <w:ilvl w:val="0"/>
          <w:numId w:val="7"/>
        </w:numPr>
        <w:rPr>
          <w:rFonts w:ascii="Times New Roman" w:hAnsi="Times New Roman"/>
          <w:b/>
          <w:sz w:val="24"/>
          <w:szCs w:val="24"/>
        </w:rPr>
      </w:pPr>
      <w:r w:rsidRPr="00D37E0B">
        <w:rPr>
          <w:rFonts w:ascii="Times New Roman" w:hAnsi="Times New Roman"/>
          <w:b/>
          <w:sz w:val="24"/>
          <w:szCs w:val="24"/>
        </w:rPr>
        <w:t xml:space="preserve">Отчеты </w:t>
      </w:r>
      <w:proofErr w:type="spellStart"/>
      <w:r w:rsidRPr="00D37E0B">
        <w:rPr>
          <w:rFonts w:ascii="Times New Roman" w:hAnsi="Times New Roman"/>
          <w:b/>
          <w:sz w:val="24"/>
          <w:szCs w:val="24"/>
        </w:rPr>
        <w:t>грантополучателя</w:t>
      </w:r>
      <w:proofErr w:type="spellEnd"/>
    </w:p>
    <w:p w:rsidR="00E30F04" w:rsidRPr="00A262F3" w:rsidRDefault="00920432" w:rsidP="0053227B">
      <w:pPr>
        <w:ind w:firstLine="708"/>
        <w:rPr>
          <w:sz w:val="24"/>
          <w:szCs w:val="24"/>
        </w:rPr>
      </w:pPr>
      <w:r w:rsidRPr="00A262F3">
        <w:rPr>
          <w:sz w:val="24"/>
          <w:szCs w:val="24"/>
        </w:rPr>
        <w:t>Во вкладке</w:t>
      </w:r>
      <w:r w:rsidR="003A4332">
        <w:rPr>
          <w:sz w:val="24"/>
          <w:szCs w:val="24"/>
        </w:rPr>
        <w:t xml:space="preserve"> «Отчеты»</w:t>
      </w:r>
      <w:r w:rsidRPr="00A262F3">
        <w:rPr>
          <w:sz w:val="24"/>
          <w:szCs w:val="24"/>
        </w:rPr>
        <w:t xml:space="preserve"> отображаются отчеты </w:t>
      </w:r>
      <w:r w:rsidR="00A262F3" w:rsidRPr="00A262F3">
        <w:rPr>
          <w:sz w:val="24"/>
          <w:szCs w:val="24"/>
        </w:rPr>
        <w:t xml:space="preserve">каждого этапа </w:t>
      </w:r>
      <w:r w:rsidRPr="00A262F3">
        <w:rPr>
          <w:sz w:val="24"/>
          <w:szCs w:val="24"/>
        </w:rPr>
        <w:t>по Вашему проекту.</w:t>
      </w:r>
      <w:r w:rsidR="00D37E0B">
        <w:rPr>
          <w:sz w:val="24"/>
          <w:szCs w:val="24"/>
        </w:rPr>
        <w:t xml:space="preserve"> Для того</w:t>
      </w:r>
      <w:r w:rsidR="00A262F3">
        <w:rPr>
          <w:sz w:val="24"/>
          <w:szCs w:val="24"/>
        </w:rPr>
        <w:t xml:space="preserve"> чтобы создать по определенному этапу отчет, необходимо провалиться в него, путем нажатия на название отчета.</w:t>
      </w:r>
    </w:p>
    <w:p w:rsidR="00E30F04" w:rsidRPr="00A262F3" w:rsidRDefault="00861C51" w:rsidP="00A262F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DDFFF9" wp14:editId="6AB1A5F5">
            <wp:extent cx="4105275" cy="2876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F04" w:rsidRPr="00A262F3" w:rsidRDefault="008C3119" w:rsidP="00807A64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2</w:t>
      </w:r>
      <w:ins w:id="73" w:author="Садыкова Жанар" w:date="2016-05-20T12:30:00Z">
        <w:r w:rsidR="009E56E8">
          <w:rPr>
            <w:i/>
            <w:sz w:val="24"/>
            <w:szCs w:val="24"/>
          </w:rPr>
          <w:t>8</w:t>
        </w:r>
      </w:ins>
      <w:del w:id="74" w:author="Садыкова Жанар" w:date="2016-05-20T12:30:00Z">
        <w:r w:rsidR="007B5CE8" w:rsidDel="009E56E8">
          <w:rPr>
            <w:i/>
            <w:sz w:val="24"/>
            <w:szCs w:val="24"/>
          </w:rPr>
          <w:delText>6</w:delText>
        </w:r>
      </w:del>
    </w:p>
    <w:p w:rsidR="00B000CA" w:rsidRPr="00CF6D5C" w:rsidRDefault="00B000CA" w:rsidP="00B000CA">
      <w:pPr>
        <w:ind w:firstLine="708"/>
        <w:rPr>
          <w:sz w:val="24"/>
          <w:szCs w:val="24"/>
        </w:rPr>
      </w:pPr>
      <w:r>
        <w:rPr>
          <w:sz w:val="24"/>
          <w:szCs w:val="24"/>
        </w:rPr>
        <w:t>Отчет состоит из нескольких частей. В первой/верней части отчета можно увидеть общую информацию по проекту</w:t>
      </w:r>
      <w:r w:rsidR="004E269A">
        <w:rPr>
          <w:sz w:val="24"/>
          <w:szCs w:val="24"/>
        </w:rPr>
        <w:t xml:space="preserve"> (рис.2</w:t>
      </w:r>
      <w:del w:id="75" w:author="Садыкова Жанар" w:date="2016-05-20T12:30:00Z">
        <w:r w:rsidR="004E269A" w:rsidDel="009E56E8">
          <w:rPr>
            <w:sz w:val="24"/>
            <w:szCs w:val="24"/>
          </w:rPr>
          <w:delText>7</w:delText>
        </w:r>
      </w:del>
      <w:ins w:id="76" w:author="Садыкова Жанар" w:date="2016-05-20T12:30:00Z">
        <w:r w:rsidR="009E56E8">
          <w:rPr>
            <w:sz w:val="24"/>
            <w:szCs w:val="24"/>
          </w:rPr>
          <w:t>9</w:t>
        </w:r>
      </w:ins>
      <w:r w:rsidR="004E269A">
        <w:rPr>
          <w:sz w:val="24"/>
          <w:szCs w:val="24"/>
        </w:rPr>
        <w:t>)</w:t>
      </w:r>
      <w:r>
        <w:rPr>
          <w:sz w:val="24"/>
          <w:szCs w:val="24"/>
        </w:rPr>
        <w:t>, затем расходование бюджетных средств</w:t>
      </w:r>
      <w:r w:rsidR="004E269A">
        <w:rPr>
          <w:sz w:val="24"/>
          <w:szCs w:val="24"/>
        </w:rPr>
        <w:t xml:space="preserve"> (</w:t>
      </w:r>
      <w:r w:rsidR="004E269A" w:rsidRPr="004E269A">
        <w:rPr>
          <w:sz w:val="24"/>
          <w:szCs w:val="24"/>
        </w:rPr>
        <w:t>отчета об использовании целевых бюджетных средств</w:t>
      </w:r>
      <w:r w:rsidR="004E269A">
        <w:rPr>
          <w:sz w:val="24"/>
          <w:szCs w:val="24"/>
        </w:rPr>
        <w:t>) (рис.</w:t>
      </w:r>
      <w:del w:id="77" w:author="Садыкова Жанар" w:date="2016-05-20T12:30:00Z">
        <w:r w:rsidR="004E269A" w:rsidDel="009E56E8">
          <w:rPr>
            <w:sz w:val="24"/>
            <w:szCs w:val="24"/>
          </w:rPr>
          <w:delText>28</w:delText>
        </w:r>
      </w:del>
      <w:ins w:id="78" w:author="Садыкова Жанар" w:date="2016-05-20T12:30:00Z">
        <w:r w:rsidR="009E56E8">
          <w:rPr>
            <w:sz w:val="24"/>
            <w:szCs w:val="24"/>
          </w:rPr>
          <w:t>30</w:t>
        </w:r>
      </w:ins>
      <w:r w:rsidR="004E269A">
        <w:rPr>
          <w:sz w:val="24"/>
          <w:szCs w:val="24"/>
        </w:rPr>
        <w:t>)</w:t>
      </w:r>
      <w:r>
        <w:rPr>
          <w:sz w:val="24"/>
          <w:szCs w:val="24"/>
        </w:rPr>
        <w:t xml:space="preserve"> и сверку сумм</w:t>
      </w:r>
      <w:r w:rsidR="004E269A">
        <w:rPr>
          <w:sz w:val="24"/>
          <w:szCs w:val="24"/>
        </w:rPr>
        <w:t>,</w:t>
      </w:r>
      <w:r>
        <w:rPr>
          <w:sz w:val="24"/>
          <w:szCs w:val="24"/>
        </w:rPr>
        <w:t xml:space="preserve"> предусмотренных  в  расшифровке  сметы расходов  с данными  по расходованию сумм </w:t>
      </w:r>
      <w:proofErr w:type="spellStart"/>
      <w:r>
        <w:rPr>
          <w:sz w:val="24"/>
          <w:szCs w:val="24"/>
        </w:rPr>
        <w:t>грантополучателем</w:t>
      </w:r>
      <w:proofErr w:type="spellEnd"/>
      <w:r w:rsidR="004E269A">
        <w:rPr>
          <w:sz w:val="24"/>
          <w:szCs w:val="24"/>
        </w:rPr>
        <w:t xml:space="preserve"> (рис.</w:t>
      </w:r>
      <w:del w:id="79" w:author="Садыкова Жанар" w:date="2016-05-20T12:30:00Z">
        <w:r w:rsidR="004E269A" w:rsidDel="009E56E8">
          <w:rPr>
            <w:sz w:val="24"/>
            <w:szCs w:val="24"/>
          </w:rPr>
          <w:delText>29</w:delText>
        </w:r>
      </w:del>
      <w:ins w:id="80" w:author="Садыкова Жанар" w:date="2016-05-20T12:30:00Z">
        <w:r w:rsidR="009E56E8">
          <w:rPr>
            <w:sz w:val="24"/>
            <w:szCs w:val="24"/>
          </w:rPr>
          <w:t>31</w:t>
        </w:r>
      </w:ins>
      <w:r w:rsidR="004E269A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E30F04" w:rsidRDefault="00AF3FFD" w:rsidP="00E30F0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379845" cy="230695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2F3" w:rsidRPr="00A262F3" w:rsidRDefault="008C3119" w:rsidP="00A262F3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2</w:t>
      </w:r>
      <w:ins w:id="81" w:author="Садыкова Жанар" w:date="2016-05-20T12:30:00Z">
        <w:r w:rsidR="009E56E8">
          <w:rPr>
            <w:i/>
            <w:sz w:val="24"/>
            <w:szCs w:val="24"/>
          </w:rPr>
          <w:t>9</w:t>
        </w:r>
      </w:ins>
      <w:del w:id="82" w:author="Садыкова Жанар" w:date="2016-05-20T12:30:00Z">
        <w:r w:rsidR="007B5CE8" w:rsidDel="009E56E8">
          <w:rPr>
            <w:i/>
            <w:sz w:val="24"/>
            <w:szCs w:val="24"/>
          </w:rPr>
          <w:delText>7</w:delText>
        </w:r>
      </w:del>
    </w:p>
    <w:p w:rsidR="00A262F3" w:rsidRDefault="00505D5B" w:rsidP="00B000CA">
      <w:pPr>
        <w:ind w:firstLine="360"/>
        <w:rPr>
          <w:sz w:val="24"/>
          <w:szCs w:val="24"/>
        </w:rPr>
      </w:pPr>
      <w:r w:rsidRPr="00505D5B">
        <w:rPr>
          <w:sz w:val="24"/>
          <w:szCs w:val="24"/>
        </w:rPr>
        <w:t xml:space="preserve">В </w:t>
      </w:r>
      <w:r w:rsidR="00723314">
        <w:rPr>
          <w:sz w:val="24"/>
          <w:szCs w:val="24"/>
        </w:rPr>
        <w:t xml:space="preserve">части </w:t>
      </w:r>
      <w:r w:rsidRPr="00505D5B">
        <w:rPr>
          <w:sz w:val="24"/>
          <w:szCs w:val="24"/>
        </w:rPr>
        <w:t>отчет</w:t>
      </w:r>
      <w:r w:rsidR="00723314">
        <w:rPr>
          <w:sz w:val="24"/>
          <w:szCs w:val="24"/>
        </w:rPr>
        <w:t>а</w:t>
      </w:r>
      <w:r w:rsidRPr="00505D5B">
        <w:rPr>
          <w:sz w:val="24"/>
          <w:szCs w:val="24"/>
        </w:rPr>
        <w:t xml:space="preserve"> об использовании целевых бюджетных средств</w:t>
      </w:r>
      <w:r w:rsidR="002C2EAF">
        <w:rPr>
          <w:sz w:val="24"/>
          <w:szCs w:val="24"/>
        </w:rPr>
        <w:t>, рядом с соответствующей статьей расхода необходимо заполнить данные:</w:t>
      </w:r>
    </w:p>
    <w:p w:rsidR="002C2EAF" w:rsidRPr="002C2EAF" w:rsidRDefault="002C2EAF" w:rsidP="00E30F04">
      <w:pPr>
        <w:pStyle w:val="a7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2C2EAF">
        <w:rPr>
          <w:rFonts w:ascii="Times New Roman" w:hAnsi="Times New Roman"/>
          <w:sz w:val="24"/>
          <w:szCs w:val="24"/>
        </w:rPr>
        <w:t>наименование предприятия</w:t>
      </w:r>
      <w:r w:rsidR="00505D5B">
        <w:rPr>
          <w:rFonts w:ascii="Times New Roman" w:hAnsi="Times New Roman"/>
          <w:sz w:val="24"/>
          <w:szCs w:val="24"/>
        </w:rPr>
        <w:t>;</w:t>
      </w:r>
    </w:p>
    <w:p w:rsidR="002C2EAF" w:rsidRPr="002C2EAF" w:rsidRDefault="002C2EAF" w:rsidP="00E30F04">
      <w:pPr>
        <w:pStyle w:val="a7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2C2EAF">
        <w:rPr>
          <w:rFonts w:ascii="Times New Roman" w:hAnsi="Times New Roman"/>
          <w:sz w:val="24"/>
          <w:szCs w:val="24"/>
        </w:rPr>
        <w:t>вид документа</w:t>
      </w:r>
      <w:r w:rsidR="00505D5B">
        <w:rPr>
          <w:rFonts w:ascii="Times New Roman" w:hAnsi="Times New Roman"/>
          <w:sz w:val="24"/>
          <w:szCs w:val="24"/>
        </w:rPr>
        <w:t>;</w:t>
      </w:r>
    </w:p>
    <w:p w:rsidR="002C2EAF" w:rsidRPr="002C2EAF" w:rsidRDefault="002C2EAF" w:rsidP="00E30F04">
      <w:pPr>
        <w:pStyle w:val="a7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2C2EAF">
        <w:rPr>
          <w:rFonts w:ascii="Times New Roman" w:hAnsi="Times New Roman"/>
          <w:sz w:val="24"/>
          <w:szCs w:val="24"/>
        </w:rPr>
        <w:t>Номер документа</w:t>
      </w:r>
      <w:r w:rsidR="00505D5B">
        <w:rPr>
          <w:rFonts w:ascii="Times New Roman" w:hAnsi="Times New Roman"/>
          <w:sz w:val="24"/>
          <w:szCs w:val="24"/>
        </w:rPr>
        <w:t>;</w:t>
      </w:r>
    </w:p>
    <w:p w:rsidR="002C2EAF" w:rsidRPr="002C2EAF" w:rsidRDefault="002C2EAF" w:rsidP="00E30F04">
      <w:pPr>
        <w:pStyle w:val="a7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2C2EAF">
        <w:rPr>
          <w:rFonts w:ascii="Times New Roman" w:hAnsi="Times New Roman"/>
          <w:sz w:val="24"/>
          <w:szCs w:val="24"/>
        </w:rPr>
        <w:t>Дата документа</w:t>
      </w:r>
      <w:r w:rsidR="00505D5B">
        <w:rPr>
          <w:rFonts w:ascii="Times New Roman" w:hAnsi="Times New Roman"/>
          <w:sz w:val="24"/>
          <w:szCs w:val="24"/>
        </w:rPr>
        <w:t>;</w:t>
      </w:r>
    </w:p>
    <w:p w:rsidR="002C2EAF" w:rsidRPr="002C2EAF" w:rsidRDefault="002C2EAF" w:rsidP="00E30F04">
      <w:pPr>
        <w:pStyle w:val="a7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2C2EAF">
        <w:rPr>
          <w:rFonts w:ascii="Times New Roman" w:hAnsi="Times New Roman"/>
          <w:sz w:val="24"/>
          <w:szCs w:val="24"/>
        </w:rPr>
        <w:t>Приложение</w:t>
      </w:r>
      <w:r w:rsidR="00505D5B">
        <w:rPr>
          <w:rFonts w:ascii="Times New Roman" w:hAnsi="Times New Roman"/>
          <w:sz w:val="24"/>
          <w:szCs w:val="24"/>
        </w:rPr>
        <w:t>;</w:t>
      </w:r>
    </w:p>
    <w:p w:rsidR="002C2EAF" w:rsidRPr="002C2EAF" w:rsidRDefault="002C2EAF" w:rsidP="00E30F04">
      <w:pPr>
        <w:pStyle w:val="a7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2C2EAF">
        <w:rPr>
          <w:rFonts w:ascii="Times New Roman" w:hAnsi="Times New Roman"/>
          <w:sz w:val="24"/>
          <w:szCs w:val="24"/>
        </w:rPr>
        <w:t>Сумма в тенге, по одному документу</w:t>
      </w:r>
      <w:r w:rsidR="00505D5B">
        <w:rPr>
          <w:rFonts w:ascii="Times New Roman" w:hAnsi="Times New Roman"/>
          <w:sz w:val="24"/>
          <w:szCs w:val="24"/>
        </w:rPr>
        <w:t>;</w:t>
      </w:r>
    </w:p>
    <w:p w:rsidR="002C2EAF" w:rsidRPr="002C2EAF" w:rsidRDefault="002C2EAF" w:rsidP="00E30F04">
      <w:pPr>
        <w:pStyle w:val="a7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2C2EAF">
        <w:rPr>
          <w:rFonts w:ascii="Times New Roman" w:hAnsi="Times New Roman"/>
          <w:sz w:val="24"/>
          <w:szCs w:val="24"/>
        </w:rPr>
        <w:t>Сумма в тенге, в целом по предприятию</w:t>
      </w:r>
      <w:r w:rsidR="00505D5B">
        <w:rPr>
          <w:rFonts w:ascii="Times New Roman" w:hAnsi="Times New Roman"/>
          <w:sz w:val="24"/>
          <w:szCs w:val="24"/>
        </w:rPr>
        <w:t>.</w:t>
      </w:r>
    </w:p>
    <w:p w:rsidR="002C2EAF" w:rsidRPr="002C2EAF" w:rsidRDefault="002C2EAF" w:rsidP="002C2EAF">
      <w:pPr>
        <w:ind w:left="360"/>
        <w:rPr>
          <w:sz w:val="24"/>
          <w:szCs w:val="24"/>
        </w:rPr>
      </w:pPr>
      <w:r w:rsidRPr="002C2EAF">
        <w:rPr>
          <w:sz w:val="24"/>
          <w:szCs w:val="24"/>
        </w:rPr>
        <w:t xml:space="preserve">Помимо этого, нажав на правую кнопку </w:t>
      </w:r>
      <w:r w:rsidR="007B5CE8" w:rsidRPr="002C2EAF">
        <w:rPr>
          <w:sz w:val="24"/>
          <w:szCs w:val="24"/>
        </w:rPr>
        <w:t>мыши,</w:t>
      </w:r>
      <w:r w:rsidRPr="002C2EAF">
        <w:rPr>
          <w:sz w:val="24"/>
          <w:szCs w:val="24"/>
        </w:rPr>
        <w:t xml:space="preserve"> откроется мен</w:t>
      </w:r>
      <w:proofErr w:type="gramStart"/>
      <w:r w:rsidRPr="002C2EAF">
        <w:rPr>
          <w:sz w:val="24"/>
          <w:szCs w:val="24"/>
        </w:rPr>
        <w:t>ю</w:t>
      </w:r>
      <w:r w:rsidR="007B5CE8">
        <w:rPr>
          <w:sz w:val="24"/>
          <w:szCs w:val="24"/>
        </w:rPr>
        <w:t>(</w:t>
      </w:r>
      <w:proofErr w:type="gramEnd"/>
      <w:r w:rsidR="007B5CE8">
        <w:rPr>
          <w:sz w:val="24"/>
          <w:szCs w:val="24"/>
        </w:rPr>
        <w:t>Рис</w:t>
      </w:r>
      <w:r w:rsidR="004E269A">
        <w:rPr>
          <w:sz w:val="24"/>
          <w:szCs w:val="24"/>
        </w:rPr>
        <w:t>.</w:t>
      </w:r>
      <w:r w:rsidR="007B5CE8">
        <w:rPr>
          <w:sz w:val="24"/>
          <w:szCs w:val="24"/>
        </w:rPr>
        <w:t xml:space="preserve"> 28)</w:t>
      </w:r>
    </w:p>
    <w:p w:rsidR="002C2EAF" w:rsidRDefault="002C2EAF" w:rsidP="002C2EAF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2C2EAF">
        <w:rPr>
          <w:rFonts w:ascii="Times New Roman" w:hAnsi="Times New Roman"/>
          <w:sz w:val="24"/>
          <w:szCs w:val="24"/>
        </w:rPr>
        <w:t>Добавить предприятие - если в рамках одной статьи расходов участвовали разные предприятия, можно добавить еще одно поле для предприятия</w:t>
      </w:r>
      <w:r w:rsidR="00505D5B">
        <w:rPr>
          <w:rFonts w:ascii="Times New Roman" w:hAnsi="Times New Roman"/>
          <w:sz w:val="24"/>
          <w:szCs w:val="24"/>
        </w:rPr>
        <w:t>;</w:t>
      </w:r>
    </w:p>
    <w:p w:rsidR="002C2EAF" w:rsidRDefault="002C2EAF" w:rsidP="002C2EAF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2C2EAF">
        <w:rPr>
          <w:rFonts w:ascii="Times New Roman" w:hAnsi="Times New Roman"/>
          <w:sz w:val="24"/>
          <w:szCs w:val="24"/>
        </w:rPr>
        <w:t xml:space="preserve">Удалить предприятие </w:t>
      </w:r>
      <w:proofErr w:type="gramStart"/>
      <w:r w:rsidRPr="002C2EAF">
        <w:rPr>
          <w:rFonts w:ascii="Times New Roman" w:hAnsi="Times New Roman"/>
          <w:sz w:val="24"/>
          <w:szCs w:val="24"/>
        </w:rPr>
        <w:t>–у</w:t>
      </w:r>
      <w:proofErr w:type="gramEnd"/>
      <w:r w:rsidRPr="002C2EAF">
        <w:rPr>
          <w:rFonts w:ascii="Times New Roman" w:hAnsi="Times New Roman"/>
          <w:sz w:val="24"/>
          <w:szCs w:val="24"/>
        </w:rPr>
        <w:t>даление ранее добавленного предприятия</w:t>
      </w:r>
      <w:r w:rsidR="00505D5B">
        <w:rPr>
          <w:rFonts w:ascii="Times New Roman" w:hAnsi="Times New Roman"/>
          <w:sz w:val="24"/>
          <w:szCs w:val="24"/>
        </w:rPr>
        <w:t>;</w:t>
      </w:r>
    </w:p>
    <w:p w:rsidR="002C2EAF" w:rsidRDefault="002C2EAF" w:rsidP="002C2EAF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2C2EAF">
        <w:rPr>
          <w:rFonts w:ascii="Times New Roman" w:hAnsi="Times New Roman"/>
          <w:sz w:val="24"/>
          <w:szCs w:val="24"/>
        </w:rPr>
        <w:t>Добавить документ – добавить новое поле для другого документа</w:t>
      </w:r>
      <w:r w:rsidR="00505D5B">
        <w:rPr>
          <w:rFonts w:ascii="Times New Roman" w:hAnsi="Times New Roman"/>
          <w:sz w:val="24"/>
          <w:szCs w:val="24"/>
        </w:rPr>
        <w:t>;</w:t>
      </w:r>
    </w:p>
    <w:p w:rsidR="002C2EAF" w:rsidRDefault="002C2EAF" w:rsidP="002C2EAF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2C2EAF">
        <w:rPr>
          <w:rFonts w:ascii="Times New Roman" w:hAnsi="Times New Roman"/>
          <w:sz w:val="24"/>
          <w:szCs w:val="24"/>
        </w:rPr>
        <w:t>Удалить документ – удаление ранее загруженного документа</w:t>
      </w:r>
      <w:r w:rsidR="00505D5B">
        <w:rPr>
          <w:rFonts w:ascii="Times New Roman" w:hAnsi="Times New Roman"/>
          <w:sz w:val="24"/>
          <w:szCs w:val="24"/>
        </w:rPr>
        <w:t>;</w:t>
      </w:r>
    </w:p>
    <w:p w:rsidR="002C2EAF" w:rsidRPr="002C2EAF" w:rsidRDefault="002C2EAF" w:rsidP="002C2EAF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2C2EAF">
        <w:rPr>
          <w:rFonts w:ascii="Times New Roman" w:hAnsi="Times New Roman"/>
          <w:sz w:val="24"/>
          <w:szCs w:val="24"/>
        </w:rPr>
        <w:t>Загрузить документ – загружает файлы с директории</w:t>
      </w:r>
      <w:r w:rsidR="00505D5B">
        <w:rPr>
          <w:rFonts w:ascii="Times New Roman" w:hAnsi="Times New Roman"/>
          <w:sz w:val="24"/>
          <w:szCs w:val="24"/>
        </w:rPr>
        <w:t>.</w:t>
      </w:r>
    </w:p>
    <w:p w:rsidR="00807A64" w:rsidRDefault="00A262F3" w:rsidP="00E30F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91275" cy="2124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EAF" w:rsidRPr="00A262F3" w:rsidRDefault="008C3119" w:rsidP="002C2EAF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Рис. </w:t>
      </w:r>
      <w:ins w:id="83" w:author="Садыкова Жанар" w:date="2016-05-20T12:31:00Z">
        <w:r w:rsidR="009E56E8">
          <w:rPr>
            <w:i/>
            <w:sz w:val="24"/>
            <w:szCs w:val="24"/>
          </w:rPr>
          <w:t>30</w:t>
        </w:r>
      </w:ins>
      <w:del w:id="84" w:author="Садыкова Жанар" w:date="2016-05-20T12:31:00Z">
        <w:r w:rsidDel="009E56E8">
          <w:rPr>
            <w:i/>
            <w:sz w:val="24"/>
            <w:szCs w:val="24"/>
          </w:rPr>
          <w:delText>2</w:delText>
        </w:r>
        <w:r w:rsidR="007B5CE8" w:rsidDel="009E56E8">
          <w:rPr>
            <w:i/>
            <w:sz w:val="24"/>
            <w:szCs w:val="24"/>
          </w:rPr>
          <w:delText>8</w:delText>
        </w:r>
      </w:del>
    </w:p>
    <w:p w:rsidR="00505D5B" w:rsidRDefault="00505D5B" w:rsidP="00505D5B">
      <w:pPr>
        <w:ind w:firstLine="708"/>
        <w:rPr>
          <w:sz w:val="24"/>
          <w:szCs w:val="24"/>
        </w:rPr>
      </w:pPr>
    </w:p>
    <w:p w:rsidR="002C2EAF" w:rsidRDefault="00505D5B" w:rsidP="00505D5B">
      <w:pPr>
        <w:ind w:firstLine="708"/>
        <w:rPr>
          <w:sz w:val="24"/>
          <w:szCs w:val="24"/>
        </w:rPr>
      </w:pPr>
      <w:r>
        <w:rPr>
          <w:sz w:val="24"/>
          <w:szCs w:val="24"/>
        </w:rPr>
        <w:t>Все внесенные данные синхронизируются в нижней таблице</w:t>
      </w:r>
      <w:r w:rsidR="004E269A">
        <w:rPr>
          <w:sz w:val="24"/>
          <w:szCs w:val="24"/>
        </w:rPr>
        <w:t xml:space="preserve"> (рис.</w:t>
      </w:r>
      <w:del w:id="85" w:author="Садыкова Жанар" w:date="2016-05-20T12:31:00Z">
        <w:r w:rsidR="004E269A" w:rsidDel="009E56E8">
          <w:rPr>
            <w:sz w:val="24"/>
            <w:szCs w:val="24"/>
          </w:rPr>
          <w:delText>29</w:delText>
        </w:r>
      </w:del>
      <w:ins w:id="86" w:author="Садыкова Жанар" w:date="2016-05-20T12:31:00Z">
        <w:r w:rsidR="009E56E8">
          <w:rPr>
            <w:sz w:val="24"/>
            <w:szCs w:val="24"/>
          </w:rPr>
          <w:t>31</w:t>
        </w:r>
      </w:ins>
      <w:r w:rsidR="004E269A">
        <w:rPr>
          <w:sz w:val="24"/>
          <w:szCs w:val="24"/>
        </w:rPr>
        <w:t>)</w:t>
      </w:r>
      <w:r>
        <w:rPr>
          <w:sz w:val="24"/>
          <w:szCs w:val="24"/>
        </w:rPr>
        <w:t xml:space="preserve">, данная таблица предназначена для сравнения сумм </w:t>
      </w:r>
      <w:r w:rsidR="004E269A">
        <w:rPr>
          <w:sz w:val="24"/>
          <w:szCs w:val="24"/>
        </w:rPr>
        <w:t xml:space="preserve"> предусмотренных </w:t>
      </w:r>
      <w:r>
        <w:rPr>
          <w:sz w:val="24"/>
          <w:szCs w:val="24"/>
        </w:rPr>
        <w:t xml:space="preserve"> смет</w:t>
      </w:r>
      <w:r w:rsidR="004E269A">
        <w:rPr>
          <w:sz w:val="24"/>
          <w:szCs w:val="24"/>
        </w:rPr>
        <w:t>ой</w:t>
      </w:r>
      <w:r>
        <w:rPr>
          <w:sz w:val="24"/>
          <w:szCs w:val="24"/>
        </w:rPr>
        <w:t xml:space="preserve"> </w:t>
      </w:r>
      <w:r w:rsidR="004E269A">
        <w:rPr>
          <w:sz w:val="24"/>
          <w:szCs w:val="24"/>
        </w:rPr>
        <w:t xml:space="preserve"> </w:t>
      </w:r>
      <w:r>
        <w:rPr>
          <w:sz w:val="24"/>
          <w:szCs w:val="24"/>
        </w:rPr>
        <w:t>расходов</w:t>
      </w:r>
      <w:r w:rsidR="004E269A">
        <w:rPr>
          <w:sz w:val="24"/>
          <w:szCs w:val="24"/>
        </w:rPr>
        <w:t>, расшифровкой сметой расходов</w:t>
      </w:r>
      <w:r>
        <w:rPr>
          <w:sz w:val="24"/>
          <w:szCs w:val="24"/>
        </w:rPr>
        <w:t xml:space="preserve"> и </w:t>
      </w:r>
      <w:r w:rsidR="0050528B">
        <w:rPr>
          <w:sz w:val="24"/>
          <w:szCs w:val="24"/>
        </w:rPr>
        <w:t xml:space="preserve">фактических </w:t>
      </w:r>
      <w:r>
        <w:rPr>
          <w:sz w:val="24"/>
          <w:szCs w:val="24"/>
        </w:rPr>
        <w:t>сумм</w:t>
      </w:r>
      <w:r w:rsidR="004E269A">
        <w:rPr>
          <w:sz w:val="24"/>
          <w:szCs w:val="24"/>
        </w:rPr>
        <w:t xml:space="preserve">, израсходованных </w:t>
      </w:r>
      <w:proofErr w:type="spellStart"/>
      <w:r w:rsidR="004E269A">
        <w:rPr>
          <w:sz w:val="24"/>
          <w:szCs w:val="24"/>
        </w:rPr>
        <w:t>Грантополучателем</w:t>
      </w:r>
      <w:proofErr w:type="spellEnd"/>
      <w:r w:rsidR="004E269A">
        <w:rPr>
          <w:sz w:val="24"/>
          <w:szCs w:val="24"/>
        </w:rPr>
        <w:t xml:space="preserve"> по проекту и </w:t>
      </w:r>
      <w:proofErr w:type="gramStart"/>
      <w:r w:rsidR="004E269A">
        <w:rPr>
          <w:sz w:val="24"/>
          <w:szCs w:val="24"/>
        </w:rPr>
        <w:t>внесенным</w:t>
      </w:r>
      <w:proofErr w:type="gramEnd"/>
      <w:r w:rsidR="004E269A">
        <w:rPr>
          <w:sz w:val="24"/>
          <w:szCs w:val="24"/>
        </w:rPr>
        <w:t xml:space="preserve">  ранее</w:t>
      </w:r>
      <w:r>
        <w:rPr>
          <w:sz w:val="24"/>
          <w:szCs w:val="24"/>
        </w:rPr>
        <w:t xml:space="preserve"> в </w:t>
      </w:r>
      <w:r w:rsidR="004E269A">
        <w:rPr>
          <w:sz w:val="24"/>
          <w:szCs w:val="24"/>
        </w:rPr>
        <w:t>таблицу,  указанную на рис.</w:t>
      </w:r>
      <w:del w:id="87" w:author="Садыкова Жанар" w:date="2016-05-20T12:31:00Z">
        <w:r w:rsidR="004E269A" w:rsidDel="009E56E8">
          <w:rPr>
            <w:sz w:val="24"/>
            <w:szCs w:val="24"/>
          </w:rPr>
          <w:delText>28</w:delText>
        </w:r>
      </w:del>
      <w:ins w:id="88" w:author="Садыкова Жанар" w:date="2016-05-20T12:31:00Z">
        <w:r w:rsidR="009E56E8">
          <w:rPr>
            <w:sz w:val="24"/>
            <w:szCs w:val="24"/>
          </w:rPr>
          <w:t>30</w:t>
        </w:r>
      </w:ins>
      <w:r>
        <w:rPr>
          <w:sz w:val="24"/>
          <w:szCs w:val="24"/>
        </w:rPr>
        <w:t xml:space="preserve">. </w:t>
      </w:r>
      <w:r w:rsidR="004E269A">
        <w:rPr>
          <w:sz w:val="24"/>
          <w:szCs w:val="24"/>
        </w:rPr>
        <w:t xml:space="preserve">Таким образом, по каждой </w:t>
      </w:r>
      <w:proofErr w:type="spellStart"/>
      <w:r w:rsidR="004E269A">
        <w:rPr>
          <w:sz w:val="24"/>
          <w:szCs w:val="24"/>
        </w:rPr>
        <w:t>статтье</w:t>
      </w:r>
      <w:proofErr w:type="spellEnd"/>
      <w:r w:rsidR="004E269A">
        <w:rPr>
          <w:sz w:val="24"/>
          <w:szCs w:val="24"/>
        </w:rPr>
        <w:t xml:space="preserve"> выводится сумма </w:t>
      </w:r>
      <w:r w:rsidR="004E269A">
        <w:rPr>
          <w:sz w:val="24"/>
          <w:szCs w:val="24"/>
        </w:rPr>
        <w:lastRenderedPageBreak/>
        <w:t xml:space="preserve">экономии или перерасхода  средств, предусмотренных проектом. </w:t>
      </w:r>
      <w:r>
        <w:rPr>
          <w:sz w:val="24"/>
          <w:szCs w:val="24"/>
        </w:rPr>
        <w:t>По каждой статье есть возможность ввода «Примечани</w:t>
      </w:r>
      <w:r w:rsidR="004E269A">
        <w:rPr>
          <w:sz w:val="24"/>
          <w:szCs w:val="24"/>
        </w:rPr>
        <w:t>й</w:t>
      </w:r>
      <w:r>
        <w:rPr>
          <w:sz w:val="24"/>
          <w:szCs w:val="24"/>
        </w:rPr>
        <w:t>»</w:t>
      </w:r>
      <w:r w:rsidR="004E269A">
        <w:rPr>
          <w:sz w:val="24"/>
          <w:szCs w:val="24"/>
        </w:rPr>
        <w:t xml:space="preserve"> </w:t>
      </w:r>
      <w:proofErr w:type="spellStart"/>
      <w:r w:rsidR="004E269A">
        <w:rPr>
          <w:sz w:val="24"/>
          <w:szCs w:val="24"/>
        </w:rPr>
        <w:t>Грантополучателем</w:t>
      </w:r>
      <w:proofErr w:type="spellEnd"/>
      <w:r>
        <w:rPr>
          <w:sz w:val="24"/>
          <w:szCs w:val="24"/>
        </w:rPr>
        <w:t xml:space="preserve">. </w:t>
      </w:r>
    </w:p>
    <w:p w:rsidR="00505D5B" w:rsidRDefault="00505D5B" w:rsidP="00E30F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81750" cy="2019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D5B" w:rsidRPr="00A262F3" w:rsidRDefault="0083054E" w:rsidP="00505D5B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Рис. </w:t>
      </w:r>
      <w:ins w:id="89" w:author="Садыкова Жанар" w:date="2016-05-20T12:31:00Z">
        <w:r w:rsidR="009E56E8">
          <w:rPr>
            <w:i/>
            <w:sz w:val="24"/>
            <w:szCs w:val="24"/>
          </w:rPr>
          <w:t>31</w:t>
        </w:r>
      </w:ins>
      <w:del w:id="90" w:author="Садыкова Жанар" w:date="2016-05-20T12:31:00Z">
        <w:r w:rsidDel="009E56E8">
          <w:rPr>
            <w:i/>
            <w:sz w:val="24"/>
            <w:szCs w:val="24"/>
          </w:rPr>
          <w:delText>2</w:delText>
        </w:r>
        <w:r w:rsidR="007B5CE8" w:rsidDel="009E56E8">
          <w:rPr>
            <w:i/>
            <w:sz w:val="24"/>
            <w:szCs w:val="24"/>
          </w:rPr>
          <w:delText>9</w:delText>
        </w:r>
      </w:del>
    </w:p>
    <w:p w:rsidR="00505D5B" w:rsidDel="009E56E8" w:rsidRDefault="00505D5B" w:rsidP="00E30F04">
      <w:pPr>
        <w:rPr>
          <w:del w:id="91" w:author="Садыкова Жанар" w:date="2016-05-20T12:31:00Z"/>
          <w:sz w:val="24"/>
          <w:szCs w:val="24"/>
        </w:rPr>
      </w:pPr>
    </w:p>
    <w:p w:rsidR="004E269A" w:rsidRDefault="004E269A" w:rsidP="00505D5B">
      <w:pPr>
        <w:ind w:firstLine="708"/>
        <w:rPr>
          <w:sz w:val="24"/>
          <w:szCs w:val="24"/>
        </w:rPr>
      </w:pPr>
    </w:p>
    <w:p w:rsidR="00157B6E" w:rsidRPr="002D770C" w:rsidRDefault="004E269A" w:rsidP="00505D5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Третий  раздел отчета </w:t>
      </w:r>
      <w:proofErr w:type="spellStart"/>
      <w:r>
        <w:rPr>
          <w:sz w:val="24"/>
          <w:szCs w:val="24"/>
        </w:rPr>
        <w:t>использхуется</w:t>
      </w:r>
      <w:proofErr w:type="spellEnd"/>
      <w:r>
        <w:rPr>
          <w:sz w:val="24"/>
          <w:szCs w:val="24"/>
        </w:rPr>
        <w:t xml:space="preserve"> для ввода информации </w:t>
      </w:r>
      <w:r w:rsidR="008D0A21">
        <w:rPr>
          <w:sz w:val="24"/>
          <w:szCs w:val="24"/>
        </w:rPr>
        <w:t xml:space="preserve">по фактически проведенным работам,  предусмотренным Календарным планом. </w:t>
      </w:r>
      <w:proofErr w:type="spellStart"/>
      <w:r w:rsidR="008D0A21">
        <w:rPr>
          <w:sz w:val="24"/>
          <w:szCs w:val="24"/>
        </w:rPr>
        <w:t>Грантополучателм</w:t>
      </w:r>
      <w:proofErr w:type="spellEnd"/>
      <w:r w:rsidR="008D0A21">
        <w:rPr>
          <w:sz w:val="24"/>
          <w:szCs w:val="24"/>
        </w:rPr>
        <w:t xml:space="preserve">  заполняется </w:t>
      </w:r>
      <w:r w:rsidR="00505D5B">
        <w:rPr>
          <w:sz w:val="24"/>
          <w:szCs w:val="24"/>
        </w:rPr>
        <w:t xml:space="preserve">текстовое поле </w:t>
      </w:r>
      <w:r w:rsidR="008D0A21">
        <w:rPr>
          <w:sz w:val="24"/>
          <w:szCs w:val="24"/>
        </w:rPr>
        <w:t xml:space="preserve"> О</w:t>
      </w:r>
      <w:r w:rsidR="007B5CE8">
        <w:rPr>
          <w:sz w:val="24"/>
          <w:szCs w:val="24"/>
        </w:rPr>
        <w:t>писани</w:t>
      </w:r>
      <w:r w:rsidR="008D0A21">
        <w:rPr>
          <w:sz w:val="24"/>
          <w:szCs w:val="24"/>
        </w:rPr>
        <w:t>е</w:t>
      </w:r>
      <w:r w:rsidR="007B5CE8">
        <w:rPr>
          <w:sz w:val="24"/>
          <w:szCs w:val="24"/>
        </w:rPr>
        <w:t xml:space="preserve"> фактически проведенных работ</w:t>
      </w:r>
      <w:r w:rsidR="00505D5B">
        <w:rPr>
          <w:sz w:val="24"/>
          <w:szCs w:val="24"/>
        </w:rPr>
        <w:t xml:space="preserve"> по проекту</w:t>
      </w:r>
      <w:r w:rsidR="007B5CE8">
        <w:rPr>
          <w:sz w:val="24"/>
          <w:szCs w:val="24"/>
        </w:rPr>
        <w:t xml:space="preserve"> (Рис 3</w:t>
      </w:r>
      <w:del w:id="92" w:author="Садыкова Жанар" w:date="2016-05-20T12:31:00Z">
        <w:r w:rsidR="007B5CE8" w:rsidDel="009E56E8">
          <w:rPr>
            <w:sz w:val="24"/>
            <w:szCs w:val="24"/>
          </w:rPr>
          <w:delText>0</w:delText>
        </w:r>
      </w:del>
      <w:ins w:id="93" w:author="Садыкова Жанар" w:date="2016-05-20T12:31:00Z">
        <w:r w:rsidR="009E56E8">
          <w:rPr>
            <w:sz w:val="24"/>
            <w:szCs w:val="24"/>
          </w:rPr>
          <w:t>2</w:t>
        </w:r>
      </w:ins>
      <w:r w:rsidR="007B5CE8">
        <w:rPr>
          <w:sz w:val="24"/>
          <w:szCs w:val="24"/>
        </w:rPr>
        <w:t>)</w:t>
      </w:r>
      <w:r w:rsidR="00505D5B">
        <w:rPr>
          <w:sz w:val="24"/>
          <w:szCs w:val="24"/>
        </w:rPr>
        <w:t xml:space="preserve">. </w:t>
      </w:r>
      <w:r w:rsidR="008D0A21">
        <w:rPr>
          <w:sz w:val="24"/>
          <w:szCs w:val="24"/>
        </w:rPr>
        <w:t xml:space="preserve"> После внесения и проверки правильности </w:t>
      </w:r>
      <w:proofErr w:type="gramStart"/>
      <w:r w:rsidR="008D0A21">
        <w:rPr>
          <w:sz w:val="24"/>
          <w:szCs w:val="24"/>
        </w:rPr>
        <w:t>введенных</w:t>
      </w:r>
      <w:proofErr w:type="gramEnd"/>
      <w:r w:rsidR="008D0A21">
        <w:rPr>
          <w:sz w:val="24"/>
          <w:szCs w:val="24"/>
        </w:rPr>
        <w:t xml:space="preserve"> данных </w:t>
      </w:r>
      <w:proofErr w:type="spellStart"/>
      <w:r w:rsidR="008D0A21">
        <w:rPr>
          <w:sz w:val="24"/>
          <w:szCs w:val="24"/>
        </w:rPr>
        <w:t>Грантополучатель</w:t>
      </w:r>
      <w:proofErr w:type="spellEnd"/>
      <w:r w:rsidR="008D0A21">
        <w:rPr>
          <w:sz w:val="24"/>
          <w:szCs w:val="24"/>
        </w:rPr>
        <w:t xml:space="preserve"> должен  загрузить все финансовые и другие документы, подтверждающие выполнение работ по данному этапу проекта.</w:t>
      </w:r>
    </w:p>
    <w:p w:rsidR="00157B6E" w:rsidRDefault="00157B6E" w:rsidP="00157B6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9463C2" wp14:editId="68C3EF4D">
            <wp:extent cx="3114675" cy="296752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9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6E" w:rsidRDefault="007B5CE8" w:rsidP="00157B6E">
      <w:pPr>
        <w:jc w:val="center"/>
        <w:rPr>
          <w:ins w:id="94" w:author="Садыкова Жанар" w:date="2016-05-20T12:33:00Z"/>
          <w:i/>
          <w:sz w:val="24"/>
          <w:szCs w:val="24"/>
        </w:rPr>
      </w:pPr>
      <w:r>
        <w:rPr>
          <w:i/>
          <w:sz w:val="24"/>
          <w:szCs w:val="24"/>
        </w:rPr>
        <w:t>Рис. 3</w:t>
      </w:r>
      <w:ins w:id="95" w:author="Садыкова Жанар" w:date="2016-05-20T12:31:00Z">
        <w:r w:rsidR="009E56E8">
          <w:rPr>
            <w:i/>
            <w:sz w:val="24"/>
            <w:szCs w:val="24"/>
          </w:rPr>
          <w:t>2</w:t>
        </w:r>
      </w:ins>
      <w:del w:id="96" w:author="Садыкова Жанар" w:date="2016-05-20T12:31:00Z">
        <w:r w:rsidDel="009E56E8">
          <w:rPr>
            <w:i/>
            <w:sz w:val="24"/>
            <w:szCs w:val="24"/>
          </w:rPr>
          <w:delText>0</w:delText>
        </w:r>
      </w:del>
    </w:p>
    <w:p w:rsidR="009E56E8" w:rsidRDefault="009E56E8" w:rsidP="009E56E8">
      <w:pPr>
        <w:ind w:firstLine="708"/>
        <w:rPr>
          <w:ins w:id="97" w:author="Садыкова Жанар" w:date="2016-05-20T12:33:00Z"/>
          <w:sz w:val="24"/>
          <w:szCs w:val="24"/>
        </w:rPr>
      </w:pPr>
    </w:p>
    <w:p w:rsidR="009E56E8" w:rsidRDefault="009E56E8" w:rsidP="009E56E8">
      <w:pPr>
        <w:ind w:firstLine="708"/>
        <w:rPr>
          <w:ins w:id="98" w:author="Садыкова Жанар" w:date="2016-05-20T12:33:00Z"/>
          <w:sz w:val="24"/>
          <w:szCs w:val="24"/>
        </w:rPr>
      </w:pPr>
      <w:ins w:id="99" w:author="Садыкова Жанар" w:date="2016-05-20T12:33:00Z">
        <w:r>
          <w:rPr>
            <w:sz w:val="24"/>
            <w:szCs w:val="24"/>
          </w:rPr>
          <w:t xml:space="preserve">Внизу отчета в обязательном порядке необходимо загрузить сопроводительное письмо в Агентство. </w:t>
        </w:r>
      </w:ins>
    </w:p>
    <w:p w:rsidR="009E56E8" w:rsidRDefault="009E56E8" w:rsidP="009E56E8">
      <w:pPr>
        <w:rPr>
          <w:ins w:id="100" w:author="Садыкова Жанар" w:date="2016-05-20T12:33:00Z"/>
          <w:sz w:val="24"/>
          <w:szCs w:val="24"/>
        </w:rPr>
      </w:pPr>
      <w:ins w:id="101" w:author="Садыкова Жанар" w:date="2016-05-20T12:33:00Z">
        <w:r w:rsidRPr="00CE5C65">
          <w:rPr>
            <w:noProof/>
            <w:sz w:val="24"/>
            <w:szCs w:val="24"/>
            <w:rPrChange w:id="102">
              <w:rPr>
                <w:noProof/>
              </w:rPr>
            </w:rPrChange>
          </w:rPr>
          <w:drawing>
            <wp:inline distT="0" distB="0" distL="0" distR="0" wp14:anchorId="2BB834BF" wp14:editId="54CC5A27">
              <wp:extent cx="6379845" cy="1520190"/>
              <wp:effectExtent l="0" t="0" r="1905" b="3810"/>
              <wp:docPr id="49" name="Рисунок 4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4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79845" cy="152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9E56E8" w:rsidRPr="00A262F3" w:rsidRDefault="009E56E8" w:rsidP="009E56E8">
      <w:pPr>
        <w:jc w:val="center"/>
        <w:rPr>
          <w:ins w:id="103" w:author="Садыкова Жанар" w:date="2016-05-20T12:33:00Z"/>
          <w:i/>
          <w:sz w:val="24"/>
          <w:szCs w:val="24"/>
        </w:rPr>
      </w:pPr>
      <w:ins w:id="104" w:author="Садыкова Жанар" w:date="2016-05-20T12:33:00Z">
        <w:r>
          <w:rPr>
            <w:i/>
            <w:sz w:val="24"/>
            <w:szCs w:val="24"/>
          </w:rPr>
          <w:t>Рис. 33</w:t>
        </w:r>
      </w:ins>
    </w:p>
    <w:p w:rsidR="009E56E8" w:rsidRDefault="009E56E8" w:rsidP="009E56E8">
      <w:pPr>
        <w:rPr>
          <w:ins w:id="105" w:author="Садыкова Жанар" w:date="2016-05-20T12:33:00Z"/>
          <w:sz w:val="24"/>
          <w:szCs w:val="24"/>
        </w:rPr>
      </w:pPr>
      <w:ins w:id="106" w:author="Садыкова Жанар" w:date="2016-05-20T12:33:00Z">
        <w:r>
          <w:rPr>
            <w:sz w:val="24"/>
            <w:szCs w:val="24"/>
          </w:rPr>
          <w:lastRenderedPageBreak/>
          <w:t>Без вложения сопроводительного письма отчет не будет отправляться на проверку и выйдет системное сообщение:</w:t>
        </w:r>
      </w:ins>
    </w:p>
    <w:p w:rsidR="009E56E8" w:rsidRDefault="009E56E8" w:rsidP="009E56E8">
      <w:pPr>
        <w:rPr>
          <w:ins w:id="107" w:author="Садыкова Жанар" w:date="2016-05-20T12:33:00Z"/>
          <w:sz w:val="24"/>
          <w:szCs w:val="24"/>
        </w:rPr>
      </w:pPr>
      <w:ins w:id="108" w:author="Садыкова Жанар" w:date="2016-05-20T12:33:00Z">
        <w:r w:rsidRPr="00CE5C65">
          <w:rPr>
            <w:noProof/>
            <w:sz w:val="24"/>
            <w:szCs w:val="24"/>
            <w:rPrChange w:id="109">
              <w:rPr>
                <w:noProof/>
              </w:rPr>
            </w:rPrChange>
          </w:rPr>
          <w:drawing>
            <wp:inline distT="0" distB="0" distL="0" distR="0" wp14:anchorId="3EAB710B" wp14:editId="521C9BE5">
              <wp:extent cx="6379845" cy="1339850"/>
              <wp:effectExtent l="0" t="0" r="1905" b="0"/>
              <wp:docPr id="46" name="Рисунок 4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4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79845" cy="1339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9E56E8" w:rsidRPr="00A262F3" w:rsidRDefault="009E56E8" w:rsidP="009E56E8">
      <w:pPr>
        <w:jc w:val="center"/>
        <w:rPr>
          <w:ins w:id="110" w:author="Садыкова Жанар" w:date="2016-05-20T12:33:00Z"/>
          <w:i/>
          <w:sz w:val="24"/>
          <w:szCs w:val="24"/>
        </w:rPr>
      </w:pPr>
      <w:ins w:id="111" w:author="Садыкова Жанар" w:date="2016-05-20T12:33:00Z">
        <w:r>
          <w:rPr>
            <w:i/>
            <w:sz w:val="24"/>
            <w:szCs w:val="24"/>
          </w:rPr>
          <w:t>Рис. 34</w:t>
        </w:r>
      </w:ins>
    </w:p>
    <w:p w:rsidR="009E56E8" w:rsidRPr="00A262F3" w:rsidRDefault="009E56E8" w:rsidP="00157B6E">
      <w:pPr>
        <w:jc w:val="center"/>
        <w:rPr>
          <w:i/>
          <w:sz w:val="24"/>
          <w:szCs w:val="24"/>
        </w:rPr>
      </w:pPr>
    </w:p>
    <w:p w:rsidR="00AF3FFD" w:rsidRDefault="00B000CA" w:rsidP="00505D5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Для сохранения данных в отчете, нажать на кнопку «Сохранить». Перед тем, как отправить отчет на проверку, необходимо его подписать электронной цифровой подписью. </w:t>
      </w:r>
      <w:r w:rsidR="00157B6E">
        <w:rPr>
          <w:sz w:val="24"/>
          <w:szCs w:val="24"/>
        </w:rPr>
        <w:t>Для этого нужно нажать на</w:t>
      </w:r>
      <w:r w:rsidR="00AF3FFD">
        <w:rPr>
          <w:sz w:val="24"/>
          <w:szCs w:val="24"/>
        </w:rPr>
        <w:t xml:space="preserve"> ссылку</w:t>
      </w:r>
      <w:r w:rsidR="00157B6E">
        <w:rPr>
          <w:sz w:val="24"/>
          <w:szCs w:val="24"/>
        </w:rPr>
        <w:t xml:space="preserve"> «Подписать ЭЦП».  В открывшемся окне</w:t>
      </w:r>
      <w:r w:rsidR="00AF3FFD">
        <w:rPr>
          <w:sz w:val="24"/>
          <w:szCs w:val="24"/>
        </w:rPr>
        <w:t xml:space="preserve"> выбрать «Выбрать сертификат</w:t>
      </w:r>
      <w:proofErr w:type="gramStart"/>
      <w:r w:rsidR="00AF3FFD">
        <w:rPr>
          <w:sz w:val="24"/>
          <w:szCs w:val="24"/>
        </w:rPr>
        <w:t>»</w:t>
      </w:r>
      <w:r w:rsidR="007B5CE8">
        <w:rPr>
          <w:sz w:val="24"/>
          <w:szCs w:val="24"/>
        </w:rPr>
        <w:t>(</w:t>
      </w:r>
      <w:proofErr w:type="gramEnd"/>
      <w:r w:rsidR="007B5CE8">
        <w:rPr>
          <w:sz w:val="24"/>
          <w:szCs w:val="24"/>
        </w:rPr>
        <w:t>Рис 3</w:t>
      </w:r>
      <w:del w:id="112" w:author="Садыкова Жанар" w:date="2016-05-20T12:31:00Z">
        <w:r w:rsidR="007B5CE8" w:rsidDel="009E56E8">
          <w:rPr>
            <w:sz w:val="24"/>
            <w:szCs w:val="24"/>
          </w:rPr>
          <w:delText>1</w:delText>
        </w:r>
      </w:del>
      <w:ins w:id="113" w:author="Садыкова Жанар" w:date="2016-05-20T12:31:00Z">
        <w:r w:rsidR="009E56E8">
          <w:rPr>
            <w:sz w:val="24"/>
            <w:szCs w:val="24"/>
          </w:rPr>
          <w:t>3</w:t>
        </w:r>
      </w:ins>
      <w:r w:rsidR="007B5CE8">
        <w:rPr>
          <w:sz w:val="24"/>
          <w:szCs w:val="24"/>
        </w:rPr>
        <w:t>)</w:t>
      </w:r>
      <w:r w:rsidR="00157B6E" w:rsidRPr="00AF3FFD">
        <w:rPr>
          <w:sz w:val="24"/>
          <w:szCs w:val="24"/>
        </w:rPr>
        <w:t xml:space="preserve">. </w:t>
      </w:r>
    </w:p>
    <w:p w:rsidR="00505D5B" w:rsidRDefault="00AF3FFD" w:rsidP="00AF3FFD">
      <w:pPr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C6BE6D" wp14:editId="188440FA">
            <wp:extent cx="3317240" cy="174371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FFD" w:rsidRDefault="007B5CE8" w:rsidP="00AF3FFD">
      <w:pPr>
        <w:ind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3</w:t>
      </w:r>
      <w:del w:id="114" w:author="Садыкова Жанар" w:date="2016-05-20T12:33:00Z">
        <w:r w:rsidDel="009E56E8">
          <w:rPr>
            <w:i/>
            <w:sz w:val="24"/>
            <w:szCs w:val="24"/>
          </w:rPr>
          <w:delText>1</w:delText>
        </w:r>
      </w:del>
      <w:ins w:id="115" w:author="Садыкова Жанар" w:date="2016-05-20T12:33:00Z">
        <w:r w:rsidR="009E56E8">
          <w:rPr>
            <w:i/>
            <w:sz w:val="24"/>
            <w:szCs w:val="24"/>
          </w:rPr>
          <w:t>5</w:t>
        </w:r>
      </w:ins>
    </w:p>
    <w:p w:rsidR="00AF3FFD" w:rsidRPr="00AF3FFD" w:rsidRDefault="00AF3FFD" w:rsidP="00AF3FFD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Необходимо указать местоположение ключа на компьютере и выбрать </w:t>
      </w:r>
      <w:r w:rsidRPr="00AF3FFD">
        <w:rPr>
          <w:sz w:val="24"/>
          <w:szCs w:val="24"/>
        </w:rPr>
        <w:t>сертификат «</w:t>
      </w:r>
      <w:r w:rsidRPr="00AF3FFD">
        <w:rPr>
          <w:sz w:val="24"/>
          <w:szCs w:val="24"/>
          <w:lang w:val="en-US"/>
        </w:rPr>
        <w:t>RSA</w:t>
      </w:r>
      <w:r w:rsidRPr="00AF3FFD">
        <w:rPr>
          <w:sz w:val="24"/>
          <w:szCs w:val="24"/>
        </w:rPr>
        <w:t>»</w:t>
      </w:r>
      <w:r>
        <w:rPr>
          <w:sz w:val="24"/>
          <w:szCs w:val="24"/>
        </w:rPr>
        <w:t>. Выйдет всплывающее окно, где набираем пароль к сертификат</w:t>
      </w:r>
      <w:proofErr w:type="gramStart"/>
      <w:r>
        <w:rPr>
          <w:sz w:val="24"/>
          <w:szCs w:val="24"/>
        </w:rPr>
        <w:t>у</w:t>
      </w:r>
      <w:r w:rsidR="007B5CE8">
        <w:rPr>
          <w:sz w:val="24"/>
          <w:szCs w:val="24"/>
        </w:rPr>
        <w:t>(</w:t>
      </w:r>
      <w:proofErr w:type="gramEnd"/>
      <w:r w:rsidR="007B5CE8">
        <w:rPr>
          <w:sz w:val="24"/>
          <w:szCs w:val="24"/>
        </w:rPr>
        <w:t>Рис 32)</w:t>
      </w:r>
      <w:r>
        <w:rPr>
          <w:sz w:val="24"/>
          <w:szCs w:val="24"/>
        </w:rPr>
        <w:t>.</w:t>
      </w:r>
    </w:p>
    <w:p w:rsidR="00505D5B" w:rsidRDefault="00AF3FFD" w:rsidP="00505D5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CFE22F" wp14:editId="7824F339">
            <wp:extent cx="4222572" cy="2977117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1" cy="297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FFD" w:rsidRDefault="00AF3FFD" w:rsidP="00AF3FFD">
      <w:pPr>
        <w:ind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Рис. </w:t>
      </w:r>
      <w:r w:rsidR="007B5CE8">
        <w:rPr>
          <w:i/>
          <w:sz w:val="24"/>
          <w:szCs w:val="24"/>
        </w:rPr>
        <w:t>3</w:t>
      </w:r>
      <w:ins w:id="116" w:author="Садыкова Жанар" w:date="2016-05-20T12:33:00Z">
        <w:r w:rsidR="009E56E8">
          <w:rPr>
            <w:i/>
            <w:sz w:val="24"/>
            <w:szCs w:val="24"/>
          </w:rPr>
          <w:t>6</w:t>
        </w:r>
      </w:ins>
      <w:del w:id="117" w:author="Садыкова Жанар" w:date="2016-05-20T12:31:00Z">
        <w:r w:rsidDel="009E56E8">
          <w:rPr>
            <w:i/>
            <w:sz w:val="24"/>
            <w:szCs w:val="24"/>
          </w:rPr>
          <w:delText>2</w:delText>
        </w:r>
      </w:del>
    </w:p>
    <w:p w:rsidR="00AF3FFD" w:rsidRDefault="0000577C" w:rsidP="00AF3FFD">
      <w:pPr>
        <w:rPr>
          <w:sz w:val="24"/>
          <w:szCs w:val="24"/>
        </w:rPr>
      </w:pPr>
      <w:r>
        <w:rPr>
          <w:sz w:val="24"/>
          <w:szCs w:val="24"/>
        </w:rPr>
        <w:t>В следующем окне нужно нажать на кнопку «подписать».</w:t>
      </w:r>
    </w:p>
    <w:p w:rsidR="00AF3FFD" w:rsidRDefault="00AF3FFD" w:rsidP="00505D5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DD8D868" wp14:editId="12F2E2AE">
            <wp:extent cx="3226966" cy="2817628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61" cy="281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FFD" w:rsidRDefault="007B5CE8" w:rsidP="00AF3FFD">
      <w:pPr>
        <w:ind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3</w:t>
      </w:r>
      <w:ins w:id="118" w:author="Садыкова Жанар" w:date="2016-05-20T12:33:00Z">
        <w:r w:rsidR="009E56E8">
          <w:rPr>
            <w:i/>
            <w:sz w:val="24"/>
            <w:szCs w:val="24"/>
          </w:rPr>
          <w:t>7</w:t>
        </w:r>
      </w:ins>
      <w:del w:id="119" w:author="Садыкова Жанар" w:date="2016-05-20T12:32:00Z">
        <w:r w:rsidDel="009E56E8">
          <w:rPr>
            <w:i/>
            <w:sz w:val="24"/>
            <w:szCs w:val="24"/>
          </w:rPr>
          <w:delText>3</w:delText>
        </w:r>
      </w:del>
    </w:p>
    <w:p w:rsidR="007B5CE8" w:rsidRDefault="007B5CE8" w:rsidP="00AF3FFD">
      <w:pPr>
        <w:ind w:firstLine="708"/>
        <w:jc w:val="center"/>
        <w:rPr>
          <w:i/>
          <w:sz w:val="24"/>
          <w:szCs w:val="24"/>
        </w:rPr>
      </w:pPr>
    </w:p>
    <w:p w:rsidR="0000577C" w:rsidRDefault="0000577C" w:rsidP="00505D5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Затем  внизу отчета появится информация по ЭЦП. </w:t>
      </w:r>
    </w:p>
    <w:p w:rsidR="0000577C" w:rsidRDefault="0000577C" w:rsidP="00505D5B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12360" cy="1275715"/>
            <wp:effectExtent l="0" t="0" r="254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77C" w:rsidRDefault="007B5CE8" w:rsidP="0000577C">
      <w:pPr>
        <w:ind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3</w:t>
      </w:r>
      <w:ins w:id="120" w:author="Садыкова Жанар" w:date="2016-05-20T12:34:00Z">
        <w:r w:rsidR="009E56E8">
          <w:rPr>
            <w:i/>
            <w:sz w:val="24"/>
            <w:szCs w:val="24"/>
          </w:rPr>
          <w:t>8</w:t>
        </w:r>
      </w:ins>
      <w:del w:id="121" w:author="Садыкова Жанар" w:date="2016-05-20T12:32:00Z">
        <w:r w:rsidDel="009E56E8">
          <w:rPr>
            <w:i/>
            <w:sz w:val="24"/>
            <w:szCs w:val="24"/>
          </w:rPr>
          <w:delText>4</w:delText>
        </w:r>
      </w:del>
    </w:p>
    <w:p w:rsidR="007B5CE8" w:rsidRDefault="007B5CE8" w:rsidP="0000577C">
      <w:pPr>
        <w:ind w:firstLine="708"/>
        <w:jc w:val="center"/>
        <w:rPr>
          <w:i/>
          <w:sz w:val="24"/>
          <w:szCs w:val="24"/>
        </w:rPr>
      </w:pPr>
    </w:p>
    <w:p w:rsidR="0053227B" w:rsidRDefault="0000577C" w:rsidP="00505D5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Только подписанный отчет можно отправить на проверку эксперту Агентства, нажав на кнопку «отправить на проверку». На верху экрана </w:t>
      </w:r>
      <w:r w:rsidR="0053227B">
        <w:rPr>
          <w:sz w:val="24"/>
          <w:szCs w:val="24"/>
        </w:rPr>
        <w:t>статус отчета меняется на «На проверке</w:t>
      </w:r>
      <w:proofErr w:type="gramStart"/>
      <w:r w:rsidR="0053227B">
        <w:rPr>
          <w:sz w:val="24"/>
          <w:szCs w:val="24"/>
        </w:rPr>
        <w:t>»</w:t>
      </w:r>
      <w:r w:rsidR="007B5CE8">
        <w:rPr>
          <w:sz w:val="24"/>
          <w:szCs w:val="24"/>
        </w:rPr>
        <w:t>(</w:t>
      </w:r>
      <w:proofErr w:type="gramEnd"/>
      <w:r w:rsidR="007B5CE8">
        <w:rPr>
          <w:sz w:val="24"/>
          <w:szCs w:val="24"/>
        </w:rPr>
        <w:t>Рис 35)</w:t>
      </w:r>
      <w:r w:rsidR="0053227B">
        <w:rPr>
          <w:sz w:val="24"/>
          <w:szCs w:val="24"/>
        </w:rPr>
        <w:t>.</w:t>
      </w:r>
    </w:p>
    <w:p w:rsidR="008D0A21" w:rsidRDefault="008D0A21" w:rsidP="00505D5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После проверки отчета экспертом Агентства отчет может быть принят  или возвращен на доработку. </w:t>
      </w:r>
      <w:proofErr w:type="spellStart"/>
      <w:r>
        <w:rPr>
          <w:sz w:val="24"/>
          <w:szCs w:val="24"/>
        </w:rPr>
        <w:t>Грантополучатель</w:t>
      </w:r>
      <w:proofErr w:type="spellEnd"/>
      <w:r>
        <w:rPr>
          <w:sz w:val="24"/>
          <w:szCs w:val="24"/>
        </w:rPr>
        <w:t xml:space="preserve"> при наличии замечан</w:t>
      </w:r>
      <w:r w:rsidR="00E103D4">
        <w:rPr>
          <w:sz w:val="24"/>
          <w:szCs w:val="24"/>
        </w:rPr>
        <w:t>и</w:t>
      </w:r>
      <w:r>
        <w:rPr>
          <w:sz w:val="24"/>
          <w:szCs w:val="24"/>
        </w:rPr>
        <w:t xml:space="preserve">й и после их </w:t>
      </w:r>
      <w:r w:rsidR="00E103D4">
        <w:rPr>
          <w:sz w:val="24"/>
          <w:szCs w:val="24"/>
        </w:rPr>
        <w:t>у</w:t>
      </w:r>
      <w:r>
        <w:rPr>
          <w:sz w:val="24"/>
          <w:szCs w:val="24"/>
        </w:rPr>
        <w:t xml:space="preserve">странения </w:t>
      </w:r>
      <w:r w:rsidR="00E103D4">
        <w:rPr>
          <w:sz w:val="24"/>
          <w:szCs w:val="24"/>
        </w:rPr>
        <w:t>отправляет повторно эксперту Агентства.</w:t>
      </w:r>
    </w:p>
    <w:p w:rsidR="0053227B" w:rsidRDefault="0053227B" w:rsidP="0053227B">
      <w:pPr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11302" cy="23835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995" cy="238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27B" w:rsidRPr="00A262F3" w:rsidRDefault="007B5CE8" w:rsidP="0053227B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3</w:t>
      </w:r>
      <w:ins w:id="122" w:author="Садыкова Жанар" w:date="2016-05-20T12:34:00Z">
        <w:r w:rsidR="009E56E8">
          <w:rPr>
            <w:i/>
            <w:sz w:val="24"/>
            <w:szCs w:val="24"/>
          </w:rPr>
          <w:t>9</w:t>
        </w:r>
      </w:ins>
      <w:del w:id="123" w:author="Садыкова Жанар" w:date="2016-05-20T12:32:00Z">
        <w:r w:rsidDel="009E56E8">
          <w:rPr>
            <w:i/>
            <w:sz w:val="24"/>
            <w:szCs w:val="24"/>
          </w:rPr>
          <w:delText>5</w:delText>
        </w:r>
      </w:del>
    </w:p>
    <w:p w:rsidR="0053227B" w:rsidRDefault="0000577C" w:rsidP="0000577C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Если после подписания в отчет будут внесены какие-либо изменения, то процесс подписания необходимо выполнить еще раз. </w:t>
      </w:r>
    </w:p>
    <w:p w:rsidR="0000577C" w:rsidRDefault="0000577C" w:rsidP="0000577C">
      <w:pPr>
        <w:ind w:firstLine="708"/>
        <w:rPr>
          <w:sz w:val="24"/>
          <w:szCs w:val="24"/>
        </w:rPr>
      </w:pPr>
      <w:r>
        <w:rPr>
          <w:sz w:val="24"/>
          <w:szCs w:val="24"/>
        </w:rPr>
        <w:t>Если отчет отправляется на проверку без подписания, выйдет системное сообщение:</w:t>
      </w:r>
    </w:p>
    <w:p w:rsidR="0000577C" w:rsidRDefault="0000577C" w:rsidP="0000577C">
      <w:pPr>
        <w:ind w:firstLine="708"/>
        <w:rPr>
          <w:sz w:val="24"/>
          <w:szCs w:val="24"/>
        </w:rPr>
      </w:pPr>
    </w:p>
    <w:p w:rsidR="0000577C" w:rsidRPr="0000577C" w:rsidRDefault="0000577C" w:rsidP="0000577C">
      <w:pPr>
        <w:shd w:val="clear" w:color="auto" w:fill="FFFFFF"/>
        <w:spacing w:line="300" w:lineRule="atLeast"/>
        <w:jc w:val="center"/>
        <w:rPr>
          <w:rFonts w:ascii="OpenSansSemiBold" w:hAnsi="OpenSansSemiBold"/>
          <w:i/>
          <w:sz w:val="28"/>
          <w:szCs w:val="28"/>
          <w:u w:val="single"/>
        </w:rPr>
      </w:pPr>
      <w:r w:rsidRPr="0000577C">
        <w:rPr>
          <w:rFonts w:ascii="OpenSansSemiBold" w:hAnsi="OpenSansSemiBold"/>
          <w:i/>
          <w:sz w:val="28"/>
          <w:szCs w:val="28"/>
          <w:u w:val="single"/>
        </w:rPr>
        <w:lastRenderedPageBreak/>
        <w:t>Внимание</w:t>
      </w:r>
    </w:p>
    <w:p w:rsidR="0000577C" w:rsidRDefault="0000577C" w:rsidP="0000577C">
      <w:pPr>
        <w:shd w:val="clear" w:color="auto" w:fill="FFFFFF"/>
        <w:spacing w:line="255" w:lineRule="atLeast"/>
        <w:jc w:val="center"/>
        <w:rPr>
          <w:rFonts w:ascii="OpenSansRegular" w:hAnsi="OpenSansRegular"/>
          <w:i/>
          <w:sz w:val="24"/>
          <w:szCs w:val="24"/>
          <w:u w:val="single"/>
        </w:rPr>
      </w:pPr>
      <w:r w:rsidRPr="0000577C">
        <w:rPr>
          <w:rFonts w:ascii="OpenSansRegular" w:hAnsi="OpenSansRegular"/>
          <w:i/>
          <w:sz w:val="24"/>
          <w:szCs w:val="24"/>
          <w:u w:val="single"/>
        </w:rPr>
        <w:t>Пожалуйста, подпишите отчет с помощью ЭЦП для отправки на проверку эксперту.</w:t>
      </w:r>
    </w:p>
    <w:p w:rsidR="008D0A21" w:rsidRPr="00E103D4" w:rsidRDefault="008D0A21" w:rsidP="00E103D4">
      <w:pPr>
        <w:shd w:val="clear" w:color="auto" w:fill="FFFFFF"/>
        <w:spacing w:line="255" w:lineRule="atLeast"/>
        <w:jc w:val="both"/>
        <w:rPr>
          <w:rFonts w:ascii="OpenSansRegular" w:hAnsi="OpenSansRegular"/>
          <w:sz w:val="24"/>
          <w:szCs w:val="24"/>
        </w:rPr>
      </w:pPr>
      <w:r w:rsidRPr="00E103D4">
        <w:rPr>
          <w:rFonts w:ascii="OpenSansRegular" w:hAnsi="OpenSansRegular"/>
          <w:sz w:val="24"/>
          <w:szCs w:val="24"/>
        </w:rPr>
        <w:t xml:space="preserve">После проверки отчета экспертом Агентства отчет может быть принят  или возвращен на доработку. </w:t>
      </w:r>
      <w:proofErr w:type="spellStart"/>
      <w:r w:rsidRPr="00E103D4">
        <w:rPr>
          <w:rFonts w:ascii="OpenSansRegular" w:hAnsi="OpenSansRegular"/>
          <w:sz w:val="24"/>
          <w:szCs w:val="24"/>
        </w:rPr>
        <w:t>Грантополучатель</w:t>
      </w:r>
      <w:proofErr w:type="spellEnd"/>
      <w:r w:rsidRPr="00E103D4">
        <w:rPr>
          <w:rFonts w:ascii="OpenSansRegular" w:hAnsi="OpenSansRegular"/>
          <w:sz w:val="24"/>
          <w:szCs w:val="24"/>
        </w:rPr>
        <w:t xml:space="preserve"> при наличии замечаний и после их устранения  проводит процесс подписания и повторно отправляет да проверку эксперту Агентства.</w:t>
      </w:r>
    </w:p>
    <w:p w:rsidR="008D0A21" w:rsidRPr="00E103D4" w:rsidRDefault="008D0A21" w:rsidP="00E103D4">
      <w:pPr>
        <w:shd w:val="clear" w:color="auto" w:fill="FFFFFF"/>
        <w:spacing w:line="255" w:lineRule="atLeast"/>
        <w:jc w:val="both"/>
        <w:rPr>
          <w:rFonts w:ascii="OpenSansRegular" w:hAnsi="OpenSansRegular"/>
          <w:sz w:val="24"/>
          <w:szCs w:val="24"/>
        </w:rPr>
      </w:pPr>
    </w:p>
    <w:p w:rsidR="008D0A21" w:rsidRPr="0000577C" w:rsidRDefault="008D0A21" w:rsidP="0000577C">
      <w:pPr>
        <w:shd w:val="clear" w:color="auto" w:fill="FFFFFF"/>
        <w:spacing w:line="255" w:lineRule="atLeast"/>
        <w:jc w:val="center"/>
        <w:rPr>
          <w:rFonts w:ascii="OpenSansRegular" w:hAnsi="OpenSansRegular"/>
          <w:i/>
          <w:sz w:val="24"/>
          <w:szCs w:val="24"/>
          <w:u w:val="single"/>
        </w:rPr>
      </w:pPr>
    </w:p>
    <w:p w:rsidR="00247311" w:rsidRPr="00247311" w:rsidRDefault="00247311" w:rsidP="00247311">
      <w:pPr>
        <w:pStyle w:val="a7"/>
        <w:numPr>
          <w:ilvl w:val="0"/>
          <w:numId w:val="7"/>
        </w:numPr>
        <w:rPr>
          <w:rFonts w:ascii="Times New Roman" w:hAnsi="Times New Roman"/>
          <w:b/>
          <w:sz w:val="24"/>
          <w:szCs w:val="24"/>
        </w:rPr>
      </w:pPr>
      <w:r w:rsidRPr="00247311">
        <w:rPr>
          <w:rFonts w:ascii="Times New Roman" w:hAnsi="Times New Roman"/>
          <w:b/>
          <w:sz w:val="24"/>
          <w:szCs w:val="24"/>
        </w:rPr>
        <w:t>Журнал и акты</w:t>
      </w:r>
    </w:p>
    <w:p w:rsidR="00807A64" w:rsidRDefault="00807A64" w:rsidP="00505D5B">
      <w:pPr>
        <w:ind w:firstLine="708"/>
        <w:rPr>
          <w:sz w:val="24"/>
          <w:szCs w:val="24"/>
        </w:rPr>
      </w:pPr>
      <w:r w:rsidRPr="00A262F3">
        <w:rPr>
          <w:sz w:val="24"/>
          <w:szCs w:val="24"/>
        </w:rPr>
        <w:t>Вкладка “Журнал” отражает взаимодействие эксперта с Вашим проектом.</w:t>
      </w:r>
      <w:r w:rsidR="002E42A6" w:rsidRPr="00A262F3">
        <w:rPr>
          <w:sz w:val="24"/>
          <w:szCs w:val="24"/>
        </w:rPr>
        <w:t xml:space="preserve"> </w:t>
      </w:r>
      <w:r w:rsidR="00920432" w:rsidRPr="00A262F3">
        <w:rPr>
          <w:sz w:val="24"/>
          <w:szCs w:val="24"/>
        </w:rPr>
        <w:t xml:space="preserve">В </w:t>
      </w:r>
      <w:r w:rsidR="002E42A6" w:rsidRPr="00A262F3">
        <w:rPr>
          <w:sz w:val="24"/>
          <w:szCs w:val="24"/>
        </w:rPr>
        <w:t xml:space="preserve"> Журнал</w:t>
      </w:r>
      <w:r w:rsidR="00920432" w:rsidRPr="00A262F3">
        <w:rPr>
          <w:sz w:val="24"/>
          <w:szCs w:val="24"/>
        </w:rPr>
        <w:t>е</w:t>
      </w:r>
      <w:r w:rsidR="002E42A6" w:rsidRPr="00A262F3">
        <w:rPr>
          <w:sz w:val="24"/>
          <w:szCs w:val="24"/>
        </w:rPr>
        <w:t xml:space="preserve"> </w:t>
      </w:r>
      <w:r w:rsidR="0000577C">
        <w:rPr>
          <w:sz w:val="24"/>
          <w:szCs w:val="24"/>
        </w:rPr>
        <w:t xml:space="preserve"> содержится информация о</w:t>
      </w:r>
      <w:r w:rsidR="00920432" w:rsidRPr="00A262F3">
        <w:rPr>
          <w:sz w:val="24"/>
          <w:szCs w:val="24"/>
        </w:rPr>
        <w:t xml:space="preserve"> коммуникаци</w:t>
      </w:r>
      <w:r w:rsidR="0000577C">
        <w:rPr>
          <w:sz w:val="24"/>
          <w:szCs w:val="24"/>
        </w:rPr>
        <w:t>ях</w:t>
      </w:r>
      <w:r w:rsidR="00920432" w:rsidRPr="00A262F3">
        <w:rPr>
          <w:sz w:val="24"/>
          <w:szCs w:val="24"/>
        </w:rPr>
        <w:t xml:space="preserve"> с эксперто</w:t>
      </w:r>
      <w:proofErr w:type="gramStart"/>
      <w:r w:rsidR="00920432" w:rsidRPr="00A262F3">
        <w:rPr>
          <w:sz w:val="24"/>
          <w:szCs w:val="24"/>
        </w:rPr>
        <w:t>м</w:t>
      </w:r>
      <w:r w:rsidR="007B5CE8">
        <w:rPr>
          <w:sz w:val="24"/>
          <w:szCs w:val="24"/>
        </w:rPr>
        <w:t>(</w:t>
      </w:r>
      <w:proofErr w:type="gramEnd"/>
      <w:r w:rsidR="007B5CE8">
        <w:rPr>
          <w:sz w:val="24"/>
          <w:szCs w:val="24"/>
        </w:rPr>
        <w:t xml:space="preserve">Рис </w:t>
      </w:r>
      <w:del w:id="124" w:author="Садыкова Жанар" w:date="2016-05-20T12:34:00Z">
        <w:r w:rsidR="007B5CE8" w:rsidDel="009E56E8">
          <w:rPr>
            <w:sz w:val="24"/>
            <w:szCs w:val="24"/>
          </w:rPr>
          <w:delText>3</w:delText>
        </w:r>
      </w:del>
      <w:del w:id="125" w:author="Садыкова Жанар" w:date="2016-05-20T12:32:00Z">
        <w:r w:rsidR="007B5CE8" w:rsidDel="009E56E8">
          <w:rPr>
            <w:sz w:val="24"/>
            <w:szCs w:val="24"/>
          </w:rPr>
          <w:delText>6</w:delText>
        </w:r>
      </w:del>
      <w:ins w:id="126" w:author="Садыкова Жанар" w:date="2016-05-20T12:34:00Z">
        <w:r w:rsidR="009E56E8">
          <w:rPr>
            <w:sz w:val="24"/>
            <w:szCs w:val="24"/>
          </w:rPr>
          <w:t>40</w:t>
        </w:r>
      </w:ins>
      <w:r w:rsidR="007B5CE8">
        <w:rPr>
          <w:sz w:val="24"/>
          <w:szCs w:val="24"/>
        </w:rPr>
        <w:t>)</w:t>
      </w:r>
      <w:r w:rsidR="002E42A6" w:rsidRPr="00A262F3">
        <w:rPr>
          <w:sz w:val="24"/>
          <w:szCs w:val="24"/>
        </w:rPr>
        <w:t>.</w:t>
      </w:r>
    </w:p>
    <w:p w:rsidR="00000AE1" w:rsidRPr="00A262F3" w:rsidRDefault="00000AE1" w:rsidP="00505D5B">
      <w:pPr>
        <w:ind w:firstLine="708"/>
        <w:rPr>
          <w:sz w:val="24"/>
          <w:szCs w:val="24"/>
        </w:rPr>
      </w:pPr>
    </w:p>
    <w:p w:rsidR="00723B7C" w:rsidRPr="00A262F3" w:rsidRDefault="00000AE1" w:rsidP="00E30F04">
      <w:pPr>
        <w:rPr>
          <w:sz w:val="24"/>
          <w:szCs w:val="24"/>
          <w:lang w:val="kk-KZ"/>
        </w:rPr>
      </w:pPr>
      <w:r>
        <w:rPr>
          <w:noProof/>
          <w:sz w:val="24"/>
          <w:szCs w:val="24"/>
        </w:rPr>
        <w:drawing>
          <wp:inline distT="0" distB="0" distL="0" distR="0">
            <wp:extent cx="6390005" cy="198818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2A6" w:rsidRDefault="007B5CE8" w:rsidP="002E42A6">
      <w:pPr>
        <w:jc w:val="center"/>
        <w:rPr>
          <w:i/>
          <w:sz w:val="24"/>
          <w:szCs w:val="24"/>
          <w:lang w:val="kk-KZ"/>
        </w:rPr>
      </w:pPr>
      <w:r>
        <w:rPr>
          <w:i/>
          <w:sz w:val="24"/>
          <w:szCs w:val="24"/>
          <w:lang w:val="kk-KZ"/>
        </w:rPr>
        <w:t>Рис.</w:t>
      </w:r>
      <w:del w:id="127" w:author="Садыкова Жанар" w:date="2016-05-20T12:34:00Z">
        <w:r w:rsidDel="009E56E8">
          <w:rPr>
            <w:i/>
            <w:sz w:val="24"/>
            <w:szCs w:val="24"/>
            <w:lang w:val="kk-KZ"/>
          </w:rPr>
          <w:delText>3</w:delText>
        </w:r>
      </w:del>
      <w:ins w:id="128" w:author="Садыкова Жанар" w:date="2016-05-20T12:34:00Z">
        <w:r w:rsidR="009E56E8">
          <w:rPr>
            <w:i/>
            <w:sz w:val="24"/>
            <w:szCs w:val="24"/>
            <w:lang w:val="kk-KZ"/>
          </w:rPr>
          <w:t>40</w:t>
        </w:r>
      </w:ins>
      <w:del w:id="129" w:author="Садыкова Жанар" w:date="2016-05-20T12:32:00Z">
        <w:r w:rsidDel="009E56E8">
          <w:rPr>
            <w:i/>
            <w:sz w:val="24"/>
            <w:szCs w:val="24"/>
            <w:lang w:val="kk-KZ"/>
          </w:rPr>
          <w:delText>6</w:delText>
        </w:r>
      </w:del>
    </w:p>
    <w:p w:rsidR="008D0A21" w:rsidRDefault="008D0A21" w:rsidP="00247311">
      <w:pPr>
        <w:ind w:firstLine="708"/>
        <w:rPr>
          <w:sz w:val="24"/>
          <w:szCs w:val="24"/>
        </w:rPr>
      </w:pPr>
    </w:p>
    <w:p w:rsidR="00247311" w:rsidRDefault="008D0A21" w:rsidP="0024731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Вкладка  </w:t>
      </w:r>
      <w:r w:rsidR="007B5CE8">
        <w:rPr>
          <w:sz w:val="24"/>
          <w:szCs w:val="24"/>
        </w:rPr>
        <w:t xml:space="preserve">«Акты» содержит информацию по </w:t>
      </w:r>
      <w:r>
        <w:rPr>
          <w:sz w:val="24"/>
          <w:szCs w:val="24"/>
        </w:rPr>
        <w:t xml:space="preserve"> подписанным </w:t>
      </w:r>
      <w:r w:rsidR="007B5CE8">
        <w:rPr>
          <w:sz w:val="24"/>
          <w:szCs w:val="24"/>
        </w:rPr>
        <w:t xml:space="preserve">актам выездного мониторинга. </w:t>
      </w:r>
      <w:r w:rsidR="00247311">
        <w:rPr>
          <w:sz w:val="24"/>
          <w:szCs w:val="24"/>
        </w:rPr>
        <w:t>Нажав на название акта, можно провалиться в саму форму акта</w:t>
      </w:r>
      <w:r w:rsidR="0089616D">
        <w:rPr>
          <w:sz w:val="24"/>
          <w:szCs w:val="24"/>
        </w:rPr>
        <w:t xml:space="preserve"> и просмотреть информаци</w:t>
      </w:r>
      <w:proofErr w:type="gramStart"/>
      <w:r w:rsidR="0089616D">
        <w:rPr>
          <w:sz w:val="24"/>
          <w:szCs w:val="24"/>
        </w:rPr>
        <w:t>ю</w:t>
      </w:r>
      <w:r w:rsidR="00832E22">
        <w:rPr>
          <w:sz w:val="24"/>
          <w:szCs w:val="24"/>
        </w:rPr>
        <w:t>(</w:t>
      </w:r>
      <w:proofErr w:type="gramEnd"/>
      <w:r w:rsidR="00832E22">
        <w:rPr>
          <w:sz w:val="24"/>
          <w:szCs w:val="24"/>
        </w:rPr>
        <w:t>Рис 38)</w:t>
      </w:r>
      <w:r w:rsidR="00247311">
        <w:rPr>
          <w:sz w:val="24"/>
          <w:szCs w:val="24"/>
        </w:rPr>
        <w:t xml:space="preserve">. </w:t>
      </w:r>
    </w:p>
    <w:p w:rsidR="00A262F3" w:rsidRDefault="00000AE1" w:rsidP="002E42A6">
      <w:pPr>
        <w:jc w:val="center"/>
        <w:rPr>
          <w:sz w:val="24"/>
          <w:szCs w:val="24"/>
          <w:lang w:val="kk-KZ"/>
        </w:rPr>
      </w:pPr>
      <w:r>
        <w:rPr>
          <w:noProof/>
          <w:sz w:val="24"/>
          <w:szCs w:val="24"/>
        </w:rPr>
        <w:drawing>
          <wp:inline distT="0" distB="0" distL="0" distR="0">
            <wp:extent cx="5720316" cy="219876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56" cy="220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2F3" w:rsidRDefault="007B5CE8" w:rsidP="002E42A6">
      <w:pPr>
        <w:jc w:val="center"/>
        <w:rPr>
          <w:i/>
          <w:sz w:val="24"/>
          <w:szCs w:val="24"/>
          <w:lang w:val="kk-KZ"/>
        </w:rPr>
      </w:pPr>
      <w:r>
        <w:rPr>
          <w:i/>
          <w:sz w:val="24"/>
          <w:szCs w:val="24"/>
          <w:lang w:val="kk-KZ"/>
        </w:rPr>
        <w:t>Рис.</w:t>
      </w:r>
      <w:del w:id="130" w:author="Садыкова Жанар" w:date="2016-05-20T12:34:00Z">
        <w:r w:rsidDel="009E56E8">
          <w:rPr>
            <w:i/>
            <w:sz w:val="24"/>
            <w:szCs w:val="24"/>
            <w:lang w:val="kk-KZ"/>
          </w:rPr>
          <w:delText>3</w:delText>
        </w:r>
      </w:del>
      <w:del w:id="131" w:author="Садыкова Жанар" w:date="2016-05-20T12:32:00Z">
        <w:r w:rsidDel="009E56E8">
          <w:rPr>
            <w:i/>
            <w:sz w:val="24"/>
            <w:szCs w:val="24"/>
            <w:lang w:val="kk-KZ"/>
          </w:rPr>
          <w:delText>7</w:delText>
        </w:r>
      </w:del>
      <w:ins w:id="132" w:author="Садыкова Жанар" w:date="2016-05-20T12:34:00Z">
        <w:r w:rsidR="009E56E8">
          <w:rPr>
            <w:i/>
            <w:sz w:val="24"/>
            <w:szCs w:val="24"/>
            <w:lang w:val="kk-KZ"/>
          </w:rPr>
          <w:t>41</w:t>
        </w:r>
      </w:ins>
    </w:p>
    <w:p w:rsidR="00832E22" w:rsidRDefault="00832E22" w:rsidP="002E42A6">
      <w:pPr>
        <w:jc w:val="center"/>
        <w:rPr>
          <w:i/>
          <w:sz w:val="24"/>
          <w:szCs w:val="24"/>
          <w:lang w:val="kk-KZ"/>
        </w:rPr>
      </w:pPr>
      <w:r>
        <w:rPr>
          <w:i/>
          <w:noProof/>
          <w:sz w:val="24"/>
          <w:szCs w:val="24"/>
        </w:rPr>
        <w:lastRenderedPageBreak/>
        <w:drawing>
          <wp:inline distT="0" distB="0" distL="0" distR="0">
            <wp:extent cx="6379845" cy="2158365"/>
            <wp:effectExtent l="0" t="0" r="190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E22" w:rsidRDefault="00832E22" w:rsidP="00832E22">
      <w:pPr>
        <w:jc w:val="center"/>
        <w:rPr>
          <w:i/>
          <w:sz w:val="24"/>
          <w:szCs w:val="24"/>
          <w:lang w:val="kk-KZ"/>
        </w:rPr>
      </w:pPr>
      <w:r>
        <w:rPr>
          <w:i/>
          <w:sz w:val="24"/>
          <w:szCs w:val="24"/>
          <w:lang w:val="kk-KZ"/>
        </w:rPr>
        <w:t>Рис.</w:t>
      </w:r>
      <w:ins w:id="133" w:author="Садыкова Жанар" w:date="2016-05-20T12:32:00Z">
        <w:r w:rsidR="009E56E8">
          <w:rPr>
            <w:i/>
            <w:sz w:val="24"/>
            <w:szCs w:val="24"/>
            <w:lang w:val="kk-KZ"/>
          </w:rPr>
          <w:t>4</w:t>
        </w:r>
      </w:ins>
      <w:ins w:id="134" w:author="Садыкова Жанар" w:date="2016-05-20T12:34:00Z">
        <w:r w:rsidR="009E56E8">
          <w:rPr>
            <w:i/>
            <w:sz w:val="24"/>
            <w:szCs w:val="24"/>
            <w:lang w:val="kk-KZ"/>
          </w:rPr>
          <w:t>2</w:t>
        </w:r>
      </w:ins>
      <w:del w:id="135" w:author="Садыкова Жанар" w:date="2016-05-20T12:32:00Z">
        <w:r w:rsidDel="009E56E8">
          <w:rPr>
            <w:i/>
            <w:sz w:val="24"/>
            <w:szCs w:val="24"/>
            <w:lang w:val="kk-KZ"/>
          </w:rPr>
          <w:delText>38</w:delText>
        </w:r>
      </w:del>
    </w:p>
    <w:p w:rsidR="00832E22" w:rsidRDefault="00832E22" w:rsidP="002E42A6">
      <w:pPr>
        <w:jc w:val="center"/>
        <w:rPr>
          <w:i/>
          <w:sz w:val="24"/>
          <w:szCs w:val="24"/>
          <w:lang w:val="kk-KZ"/>
        </w:rPr>
      </w:pPr>
    </w:p>
    <w:p w:rsidR="00AC038D" w:rsidRDefault="00AC038D" w:rsidP="00AC038D">
      <w:pPr>
        <w:pStyle w:val="a7"/>
        <w:numPr>
          <w:ilvl w:val="0"/>
          <w:numId w:val="7"/>
        </w:numPr>
        <w:rPr>
          <w:rFonts w:ascii="Times New Roman" w:hAnsi="Times New Roman"/>
          <w:b/>
          <w:sz w:val="24"/>
          <w:szCs w:val="24"/>
        </w:rPr>
      </w:pPr>
      <w:r w:rsidRPr="00D8254D">
        <w:rPr>
          <w:rFonts w:ascii="Times New Roman" w:hAnsi="Times New Roman"/>
          <w:b/>
          <w:sz w:val="24"/>
          <w:szCs w:val="24"/>
        </w:rPr>
        <w:t>Дополнительно</w:t>
      </w:r>
    </w:p>
    <w:p w:rsidR="00AC038D" w:rsidRDefault="00AC038D" w:rsidP="00AC038D">
      <w:pPr>
        <w:ind w:left="708"/>
        <w:rPr>
          <w:sz w:val="24"/>
          <w:szCs w:val="24"/>
        </w:rPr>
      </w:pPr>
      <w:r w:rsidRPr="00D8254D">
        <w:rPr>
          <w:sz w:val="24"/>
          <w:szCs w:val="24"/>
        </w:rPr>
        <w:t xml:space="preserve">Для удобства </w:t>
      </w:r>
      <w:r>
        <w:rPr>
          <w:sz w:val="24"/>
          <w:szCs w:val="24"/>
        </w:rPr>
        <w:t xml:space="preserve">взаимодействия эксперта и </w:t>
      </w:r>
      <w:proofErr w:type="spellStart"/>
      <w:r>
        <w:rPr>
          <w:sz w:val="24"/>
          <w:szCs w:val="24"/>
        </w:rPr>
        <w:t>грантополучателя</w:t>
      </w:r>
      <w:proofErr w:type="spellEnd"/>
      <w:r>
        <w:rPr>
          <w:sz w:val="24"/>
          <w:szCs w:val="24"/>
        </w:rPr>
        <w:t xml:space="preserve"> в системе реализован онлайн чат. </w:t>
      </w:r>
      <w:proofErr w:type="spellStart"/>
      <w:r w:rsidR="004E2447">
        <w:rPr>
          <w:sz w:val="24"/>
          <w:szCs w:val="24"/>
        </w:rPr>
        <w:t>Грантополучатель</w:t>
      </w:r>
      <w:proofErr w:type="spellEnd"/>
      <w:r w:rsidR="004E24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наверху экрана нажимая на кнопку «онлайн чат» </w:t>
      </w:r>
      <w:r w:rsidR="004E2447">
        <w:rPr>
          <w:sz w:val="24"/>
          <w:szCs w:val="24"/>
        </w:rPr>
        <w:t xml:space="preserve">и </w:t>
      </w:r>
      <w:r>
        <w:rPr>
          <w:sz w:val="24"/>
          <w:szCs w:val="24"/>
        </w:rPr>
        <w:t>открывает</w:t>
      </w:r>
      <w:r w:rsidR="004E2447">
        <w:rPr>
          <w:sz w:val="24"/>
          <w:szCs w:val="24"/>
        </w:rPr>
        <w:t>ся</w:t>
      </w:r>
      <w:r>
        <w:rPr>
          <w:sz w:val="24"/>
          <w:szCs w:val="24"/>
        </w:rPr>
        <w:t xml:space="preserve"> окно переписки с</w:t>
      </w:r>
      <w:r w:rsidR="004E2447">
        <w:rPr>
          <w:sz w:val="24"/>
          <w:szCs w:val="24"/>
        </w:rPr>
        <w:t xml:space="preserve"> экспертом </w:t>
      </w:r>
      <w:r>
        <w:rPr>
          <w:sz w:val="24"/>
          <w:szCs w:val="24"/>
        </w:rPr>
        <w:t>в разрезе проектов</w:t>
      </w:r>
      <w:r w:rsidR="0038559E">
        <w:rPr>
          <w:sz w:val="24"/>
          <w:szCs w:val="24"/>
        </w:rPr>
        <w:t xml:space="preserve"> (Р</w:t>
      </w:r>
      <w:r w:rsidR="00832E22">
        <w:rPr>
          <w:sz w:val="24"/>
          <w:szCs w:val="24"/>
        </w:rPr>
        <w:t xml:space="preserve">ис </w:t>
      </w:r>
      <w:ins w:id="136" w:author="Садыкова Жанар" w:date="2016-05-20T12:32:00Z">
        <w:r w:rsidR="009E56E8">
          <w:rPr>
            <w:sz w:val="24"/>
            <w:szCs w:val="24"/>
          </w:rPr>
          <w:t>4</w:t>
        </w:r>
      </w:ins>
      <w:ins w:id="137" w:author="Садыкова Жанар" w:date="2016-05-20T12:34:00Z">
        <w:r w:rsidR="009E56E8">
          <w:rPr>
            <w:sz w:val="24"/>
            <w:szCs w:val="24"/>
          </w:rPr>
          <w:t>3</w:t>
        </w:r>
      </w:ins>
      <w:del w:id="138" w:author="Садыкова Жанар" w:date="2016-05-20T12:32:00Z">
        <w:r w:rsidR="00832E22" w:rsidDel="009E56E8">
          <w:rPr>
            <w:sz w:val="24"/>
            <w:szCs w:val="24"/>
          </w:rPr>
          <w:delText>39</w:delText>
        </w:r>
      </w:del>
      <w:r w:rsidR="0038559E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AC038D" w:rsidRDefault="004E2447" w:rsidP="004E2447">
      <w:pPr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04438" cy="2508710"/>
            <wp:effectExtent l="0" t="0" r="0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504" cy="250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8D" w:rsidRDefault="00832E22" w:rsidP="00AC038D">
      <w:pPr>
        <w:pStyle w:val="a7"/>
        <w:ind w:left="284"/>
        <w:jc w:val="center"/>
        <w:rPr>
          <w:rFonts w:ascii="Times New Roman" w:hAnsi="Times New Roman"/>
          <w:i/>
          <w:sz w:val="24"/>
          <w:szCs w:val="24"/>
          <w:lang w:val="kk-KZ"/>
        </w:rPr>
      </w:pPr>
      <w:r>
        <w:rPr>
          <w:rFonts w:ascii="Times New Roman" w:hAnsi="Times New Roman"/>
          <w:i/>
          <w:sz w:val="24"/>
          <w:szCs w:val="24"/>
          <w:lang w:val="kk-KZ"/>
        </w:rPr>
        <w:t>Рис.</w:t>
      </w:r>
      <w:ins w:id="139" w:author="Садыкова Жанар" w:date="2016-05-20T12:32:00Z">
        <w:r w:rsidR="009E56E8">
          <w:rPr>
            <w:rFonts w:ascii="Times New Roman" w:hAnsi="Times New Roman"/>
            <w:i/>
            <w:sz w:val="24"/>
            <w:szCs w:val="24"/>
            <w:lang w:val="kk-KZ"/>
          </w:rPr>
          <w:t>4</w:t>
        </w:r>
      </w:ins>
      <w:ins w:id="140" w:author="Садыкова Жанар" w:date="2016-05-20T12:34:00Z">
        <w:r w:rsidR="009E56E8">
          <w:rPr>
            <w:rFonts w:ascii="Times New Roman" w:hAnsi="Times New Roman"/>
            <w:i/>
            <w:sz w:val="24"/>
            <w:szCs w:val="24"/>
            <w:lang w:val="kk-KZ"/>
          </w:rPr>
          <w:t>3</w:t>
        </w:r>
      </w:ins>
      <w:del w:id="141" w:author="Садыкова Жанар" w:date="2016-05-20T12:32:00Z">
        <w:r w:rsidDel="009E56E8">
          <w:rPr>
            <w:rFonts w:ascii="Times New Roman" w:hAnsi="Times New Roman"/>
            <w:i/>
            <w:sz w:val="24"/>
            <w:szCs w:val="24"/>
            <w:lang w:val="kk-KZ"/>
          </w:rPr>
          <w:delText>39</w:delText>
        </w:r>
      </w:del>
    </w:p>
    <w:p w:rsidR="004E2447" w:rsidRDefault="00685DB1" w:rsidP="004E2447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необходимости переписки </w:t>
      </w:r>
      <w:proofErr w:type="spellStart"/>
      <w:r w:rsidR="004E2447">
        <w:rPr>
          <w:sz w:val="24"/>
          <w:szCs w:val="24"/>
        </w:rPr>
        <w:t>Грантополучатель</w:t>
      </w:r>
      <w:proofErr w:type="spellEnd"/>
      <w:r w:rsidR="00AC038D">
        <w:rPr>
          <w:sz w:val="24"/>
          <w:szCs w:val="24"/>
        </w:rPr>
        <w:t xml:space="preserve"> вводит сообщение на экране и нажимает на «Отправить».</w:t>
      </w:r>
      <w:r w:rsidR="004E2447">
        <w:rPr>
          <w:sz w:val="24"/>
          <w:szCs w:val="24"/>
        </w:rPr>
        <w:t xml:space="preserve"> </w:t>
      </w:r>
    </w:p>
    <w:p w:rsidR="004E2447" w:rsidRDefault="00AC038D" w:rsidP="004E2447">
      <w:pPr>
        <w:ind w:left="708" w:firstLine="708"/>
        <w:jc w:val="both"/>
        <w:rPr>
          <w:sz w:val="24"/>
          <w:szCs w:val="24"/>
        </w:rPr>
      </w:pPr>
      <w:bookmarkStart w:id="142" w:name="_GoBack"/>
      <w:r>
        <w:rPr>
          <w:sz w:val="24"/>
          <w:szCs w:val="24"/>
        </w:rPr>
        <w:t>Так же наверху экрана</w:t>
      </w:r>
      <w:r w:rsidR="004E2447">
        <w:rPr>
          <w:sz w:val="24"/>
          <w:szCs w:val="24"/>
        </w:rPr>
        <w:t xml:space="preserve"> имеется </w:t>
      </w:r>
      <w:r>
        <w:rPr>
          <w:sz w:val="24"/>
          <w:szCs w:val="24"/>
        </w:rPr>
        <w:t>кнопк</w:t>
      </w:r>
      <w:r w:rsidR="004E2447">
        <w:rPr>
          <w:sz w:val="24"/>
          <w:szCs w:val="24"/>
        </w:rPr>
        <w:t xml:space="preserve">а «Уведомления». Нажав на нее, можно посмотреть </w:t>
      </w:r>
      <w:r w:rsidR="00685DB1">
        <w:rPr>
          <w:sz w:val="24"/>
          <w:szCs w:val="24"/>
        </w:rPr>
        <w:t xml:space="preserve"> какие уведомления  либо </w:t>
      </w:r>
      <w:r w:rsidRPr="00A262F3">
        <w:rPr>
          <w:sz w:val="24"/>
          <w:szCs w:val="24"/>
        </w:rPr>
        <w:t>напомин</w:t>
      </w:r>
      <w:r>
        <w:rPr>
          <w:sz w:val="24"/>
          <w:szCs w:val="24"/>
        </w:rPr>
        <w:t>ания касательно проект</w:t>
      </w:r>
      <w:r w:rsidR="004E2447">
        <w:rPr>
          <w:sz w:val="24"/>
          <w:szCs w:val="24"/>
        </w:rPr>
        <w:t xml:space="preserve">а </w:t>
      </w:r>
      <w:r w:rsidR="00685DB1">
        <w:rPr>
          <w:sz w:val="24"/>
          <w:szCs w:val="24"/>
        </w:rPr>
        <w:t xml:space="preserve"> получил </w:t>
      </w:r>
      <w:proofErr w:type="spellStart"/>
      <w:r w:rsidR="00685DB1">
        <w:rPr>
          <w:sz w:val="24"/>
          <w:szCs w:val="24"/>
        </w:rPr>
        <w:t>Г</w:t>
      </w:r>
      <w:r w:rsidR="004E2447">
        <w:rPr>
          <w:sz w:val="24"/>
          <w:szCs w:val="24"/>
        </w:rPr>
        <w:t>рантополучател</w:t>
      </w:r>
      <w:r w:rsidR="00685DB1">
        <w:rPr>
          <w:sz w:val="24"/>
          <w:szCs w:val="24"/>
        </w:rPr>
        <w:t>ь</w:t>
      </w:r>
      <w:proofErr w:type="spellEnd"/>
      <w:r w:rsidR="0038559E">
        <w:rPr>
          <w:sz w:val="24"/>
          <w:szCs w:val="24"/>
        </w:rPr>
        <w:t xml:space="preserve"> (</w:t>
      </w:r>
      <w:r w:rsidR="00832E22">
        <w:rPr>
          <w:sz w:val="24"/>
          <w:szCs w:val="24"/>
        </w:rPr>
        <w:t>Рис 4</w:t>
      </w:r>
      <w:del w:id="143" w:author="Садыкова Жанар" w:date="2016-05-20T12:34:00Z">
        <w:r w:rsidR="00832E22" w:rsidDel="009E56E8">
          <w:rPr>
            <w:sz w:val="24"/>
            <w:szCs w:val="24"/>
          </w:rPr>
          <w:delText>0</w:delText>
        </w:r>
      </w:del>
      <w:ins w:id="144" w:author="Садыкова Жанар" w:date="2016-05-20T12:34:00Z">
        <w:r w:rsidR="009E56E8">
          <w:rPr>
            <w:sz w:val="24"/>
            <w:szCs w:val="24"/>
          </w:rPr>
          <w:t>4</w:t>
        </w:r>
      </w:ins>
      <w:r w:rsidR="0038559E">
        <w:rPr>
          <w:sz w:val="24"/>
          <w:szCs w:val="24"/>
        </w:rPr>
        <w:t>)</w:t>
      </w:r>
      <w:r w:rsidR="004E2447">
        <w:rPr>
          <w:sz w:val="24"/>
          <w:szCs w:val="24"/>
        </w:rPr>
        <w:t xml:space="preserve">. </w:t>
      </w:r>
    </w:p>
    <w:p w:rsidR="00AC038D" w:rsidRDefault="004E2447" w:rsidP="004E2447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случае, появления нового уведомления, рядом с текстом «уведомления» появляется количество новых уведомлений </w:t>
      </w:r>
      <w:r w:rsidR="00685DB1">
        <w:rPr>
          <w:sz w:val="24"/>
          <w:szCs w:val="24"/>
        </w:rPr>
        <w:t xml:space="preserve"> указанных </w:t>
      </w:r>
      <w:r>
        <w:rPr>
          <w:sz w:val="24"/>
          <w:szCs w:val="24"/>
        </w:rPr>
        <w:t>красным цветом.</w:t>
      </w:r>
    </w:p>
    <w:p w:rsidR="00AC038D" w:rsidRDefault="004E2447" w:rsidP="00AC038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136900" cy="3753485"/>
            <wp:effectExtent l="0" t="0" r="635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8D" w:rsidRDefault="00832E22" w:rsidP="00AC038D">
      <w:pPr>
        <w:pStyle w:val="a7"/>
        <w:ind w:left="284"/>
        <w:jc w:val="center"/>
        <w:rPr>
          <w:rFonts w:ascii="Times New Roman" w:hAnsi="Times New Roman"/>
          <w:i/>
          <w:sz w:val="24"/>
          <w:szCs w:val="24"/>
          <w:lang w:val="kk-KZ"/>
        </w:rPr>
      </w:pPr>
      <w:r>
        <w:rPr>
          <w:rFonts w:ascii="Times New Roman" w:hAnsi="Times New Roman"/>
          <w:i/>
          <w:sz w:val="24"/>
          <w:szCs w:val="24"/>
          <w:lang w:val="kk-KZ"/>
        </w:rPr>
        <w:t>Рис.4</w:t>
      </w:r>
      <w:del w:id="145" w:author="Садыкова Жанар" w:date="2016-05-20T12:34:00Z">
        <w:r w:rsidDel="009E56E8">
          <w:rPr>
            <w:rFonts w:ascii="Times New Roman" w:hAnsi="Times New Roman"/>
            <w:i/>
            <w:sz w:val="24"/>
            <w:szCs w:val="24"/>
            <w:lang w:val="kk-KZ"/>
          </w:rPr>
          <w:delText>0</w:delText>
        </w:r>
      </w:del>
      <w:ins w:id="146" w:author="Садыкова Жанар" w:date="2016-05-20T12:34:00Z">
        <w:r w:rsidR="009E56E8">
          <w:rPr>
            <w:rFonts w:ascii="Times New Roman" w:hAnsi="Times New Roman"/>
            <w:i/>
            <w:sz w:val="24"/>
            <w:szCs w:val="24"/>
            <w:lang w:val="kk-KZ"/>
          </w:rPr>
          <w:t>4</w:t>
        </w:r>
      </w:ins>
      <w:bookmarkEnd w:id="142"/>
    </w:p>
    <w:sectPr w:rsidR="00AC038D" w:rsidSect="00711C1E">
      <w:headerReference w:type="default" r:id="rId49"/>
      <w:footerReference w:type="even" r:id="rId50"/>
      <w:footerReference w:type="default" r:id="rId51"/>
      <w:headerReference w:type="first" r:id="rId52"/>
      <w:pgSz w:w="11906" w:h="16838" w:code="9"/>
      <w:pgMar w:top="1384" w:right="709" w:bottom="425" w:left="1134" w:header="284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597" w:rsidRDefault="00DE6597" w:rsidP="00E30824">
      <w:r>
        <w:separator/>
      </w:r>
    </w:p>
  </w:endnote>
  <w:endnote w:type="continuationSeparator" w:id="0">
    <w:p w:rsidR="00DE6597" w:rsidRDefault="00DE6597" w:rsidP="00E30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ansSemiBold">
    <w:altName w:val="Times New Roman"/>
    <w:panose1 w:val="00000000000000000000"/>
    <w:charset w:val="00"/>
    <w:family w:val="roman"/>
    <w:notTrueType/>
    <w:pitch w:val="default"/>
  </w:font>
  <w:font w:name="OpenSans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999" w:rsidRDefault="009A52D8" w:rsidP="006A227F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F5471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B12999" w:rsidRDefault="00DE6597" w:rsidP="00146D08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999" w:rsidRDefault="009A52D8" w:rsidP="006A227F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F5471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A46D8">
      <w:rPr>
        <w:rStyle w:val="a9"/>
        <w:noProof/>
      </w:rPr>
      <w:t>18</w:t>
    </w:r>
    <w:r>
      <w:rPr>
        <w:rStyle w:val="a9"/>
      </w:rPr>
      <w:fldChar w:fldCharType="end"/>
    </w:r>
  </w:p>
  <w:p w:rsidR="00B12999" w:rsidRDefault="00DE6597" w:rsidP="00146D08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597" w:rsidRDefault="00DE6597" w:rsidP="00E30824">
      <w:r>
        <w:separator/>
      </w:r>
    </w:p>
  </w:footnote>
  <w:footnote w:type="continuationSeparator" w:id="0">
    <w:p w:rsidR="00DE6597" w:rsidRDefault="00DE6597" w:rsidP="00E308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C1E" w:rsidRDefault="00711C1E">
    <w:pPr>
      <w:pStyle w:val="a3"/>
    </w:pPr>
    <w:r w:rsidRPr="006938FF">
      <w:rPr>
        <w:bCs/>
        <w:noProof/>
        <w:sz w:val="24"/>
        <w:szCs w:val="24"/>
      </w:rPr>
      <w:drawing>
        <wp:inline distT="0" distB="0" distL="0" distR="0" wp14:anchorId="541B427D" wp14:editId="34D28788">
          <wp:extent cx="1765190" cy="572494"/>
          <wp:effectExtent l="0" t="0" r="0" b="0"/>
          <wp:docPr id="18" name="Рисунок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65190" cy="572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999" w:rsidRDefault="00711C1E" w:rsidP="00711C1E">
    <w:pPr>
      <w:pStyle w:val="a3"/>
      <w:tabs>
        <w:tab w:val="clear" w:pos="4153"/>
        <w:tab w:val="center" w:pos="4395"/>
      </w:tabs>
    </w:pPr>
    <w:r w:rsidRPr="006938FF">
      <w:rPr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0BA6493F" wp14:editId="0554AB64">
          <wp:simplePos x="0" y="0"/>
          <wp:positionH relativeFrom="column">
            <wp:posOffset>-113665</wp:posOffset>
          </wp:positionH>
          <wp:positionV relativeFrom="paragraph">
            <wp:posOffset>54610</wp:posOffset>
          </wp:positionV>
          <wp:extent cx="1764665" cy="572135"/>
          <wp:effectExtent l="0" t="0" r="0" b="0"/>
          <wp:wrapNone/>
          <wp:docPr id="20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4665" cy="572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6A9A">
      <w:rPr>
        <w:noProof/>
      </w:rPr>
      <w:drawing>
        <wp:anchor distT="0" distB="0" distL="114300" distR="114300" simplePos="0" relativeHeight="251660288" behindDoc="0" locked="0" layoutInCell="1" allowOverlap="1" wp14:anchorId="1C3FC2F8" wp14:editId="55275AF1">
          <wp:simplePos x="0" y="0"/>
          <wp:positionH relativeFrom="column">
            <wp:posOffset>4600575</wp:posOffset>
          </wp:positionH>
          <wp:positionV relativeFrom="paragraph">
            <wp:posOffset>-9525</wp:posOffset>
          </wp:positionV>
          <wp:extent cx="1389600" cy="538914"/>
          <wp:effectExtent l="0" t="0" r="0" b="0"/>
          <wp:wrapNone/>
          <wp:docPr id="7" name="Picture 2" descr="http://gew.kz/wp-content/uploads/2013/11/Alma-clou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http://gew.kz/wp-content/uploads/2013/11/Alma-cloud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9600" cy="53891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711C1E">
      <w:t xml:space="preserve"> </w:t>
    </w:r>
    <w:r>
      <w:t xml:space="preserve">Инструкция пользователя </w:t>
    </w:r>
    <w:proofErr w:type="gramStart"/>
    <w:r>
      <w:t>ЭК</w:t>
    </w:r>
    <w:proofErr w:type="gramEnd"/>
    <w:r>
      <w:t xml:space="preserve"> ГП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C2ED7"/>
    <w:multiLevelType w:val="hybridMultilevel"/>
    <w:tmpl w:val="EF44AEF8"/>
    <w:lvl w:ilvl="0" w:tplc="4C363C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EE33C91"/>
    <w:multiLevelType w:val="multilevel"/>
    <w:tmpl w:val="84AEA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F23294"/>
    <w:multiLevelType w:val="hybridMultilevel"/>
    <w:tmpl w:val="0A98CDEA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B362A10"/>
    <w:multiLevelType w:val="hybridMultilevel"/>
    <w:tmpl w:val="AC04AFD2"/>
    <w:lvl w:ilvl="0" w:tplc="FFFFFFFF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A10E8"/>
    <w:multiLevelType w:val="hybridMultilevel"/>
    <w:tmpl w:val="A2EA8C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69283C"/>
    <w:multiLevelType w:val="hybridMultilevel"/>
    <w:tmpl w:val="97528F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8B631C8"/>
    <w:multiLevelType w:val="hybridMultilevel"/>
    <w:tmpl w:val="6D4EAAD2"/>
    <w:lvl w:ilvl="0" w:tplc="5524A0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E817727"/>
    <w:multiLevelType w:val="hybridMultilevel"/>
    <w:tmpl w:val="DB969834"/>
    <w:lvl w:ilvl="0" w:tplc="FFFFFFFF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olkyn Baimukhanova">
    <w15:presenceInfo w15:providerId="AD" w15:userId="S-1-5-21-645807436-1342355903-1504975297-301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824"/>
    <w:rsid w:val="00000AE1"/>
    <w:rsid w:val="00002464"/>
    <w:rsid w:val="00003460"/>
    <w:rsid w:val="00004C71"/>
    <w:rsid w:val="0000577C"/>
    <w:rsid w:val="00006763"/>
    <w:rsid w:val="000144AD"/>
    <w:rsid w:val="00021199"/>
    <w:rsid w:val="00023E97"/>
    <w:rsid w:val="00026269"/>
    <w:rsid w:val="00031030"/>
    <w:rsid w:val="00041031"/>
    <w:rsid w:val="00043E50"/>
    <w:rsid w:val="0004504F"/>
    <w:rsid w:val="00045913"/>
    <w:rsid w:val="000515D3"/>
    <w:rsid w:val="000617D2"/>
    <w:rsid w:val="000640B0"/>
    <w:rsid w:val="0006685F"/>
    <w:rsid w:val="00072F81"/>
    <w:rsid w:val="00075A2D"/>
    <w:rsid w:val="000833C4"/>
    <w:rsid w:val="000878C8"/>
    <w:rsid w:val="0009141B"/>
    <w:rsid w:val="000979F1"/>
    <w:rsid w:val="000A22F6"/>
    <w:rsid w:val="000A6134"/>
    <w:rsid w:val="000B3C5E"/>
    <w:rsid w:val="000B618F"/>
    <w:rsid w:val="000C1DBF"/>
    <w:rsid w:val="000E4EAB"/>
    <w:rsid w:val="00100D2E"/>
    <w:rsid w:val="00105699"/>
    <w:rsid w:val="0012139A"/>
    <w:rsid w:val="00124117"/>
    <w:rsid w:val="00130B3C"/>
    <w:rsid w:val="001311E7"/>
    <w:rsid w:val="001335A5"/>
    <w:rsid w:val="001371F0"/>
    <w:rsid w:val="00137671"/>
    <w:rsid w:val="001566E0"/>
    <w:rsid w:val="00157B6E"/>
    <w:rsid w:val="00176945"/>
    <w:rsid w:val="00180827"/>
    <w:rsid w:val="0018250C"/>
    <w:rsid w:val="0018437C"/>
    <w:rsid w:val="00185DAC"/>
    <w:rsid w:val="001A2925"/>
    <w:rsid w:val="001A700B"/>
    <w:rsid w:val="001B276E"/>
    <w:rsid w:val="001B7A3A"/>
    <w:rsid w:val="001B7DA5"/>
    <w:rsid w:val="001C3F51"/>
    <w:rsid w:val="001D1DE1"/>
    <w:rsid w:val="001D3832"/>
    <w:rsid w:val="001D7455"/>
    <w:rsid w:val="001E1703"/>
    <w:rsid w:val="001E503A"/>
    <w:rsid w:val="001E5E96"/>
    <w:rsid w:val="001E697E"/>
    <w:rsid w:val="001F583F"/>
    <w:rsid w:val="002101F9"/>
    <w:rsid w:val="00223ABB"/>
    <w:rsid w:val="0023795D"/>
    <w:rsid w:val="002402A6"/>
    <w:rsid w:val="00247311"/>
    <w:rsid w:val="0026620B"/>
    <w:rsid w:val="00270779"/>
    <w:rsid w:val="00272E98"/>
    <w:rsid w:val="00273A3D"/>
    <w:rsid w:val="002807CF"/>
    <w:rsid w:val="002A6F78"/>
    <w:rsid w:val="002B6F04"/>
    <w:rsid w:val="002C2EAF"/>
    <w:rsid w:val="002C6B0A"/>
    <w:rsid w:val="002C7F85"/>
    <w:rsid w:val="002D27C6"/>
    <w:rsid w:val="002D5755"/>
    <w:rsid w:val="002D770C"/>
    <w:rsid w:val="002D7B35"/>
    <w:rsid w:val="002E0180"/>
    <w:rsid w:val="002E1018"/>
    <w:rsid w:val="002E2BFE"/>
    <w:rsid w:val="002E3FD0"/>
    <w:rsid w:val="002E42A6"/>
    <w:rsid w:val="00301E54"/>
    <w:rsid w:val="00321BE1"/>
    <w:rsid w:val="00326283"/>
    <w:rsid w:val="00331C10"/>
    <w:rsid w:val="003417B3"/>
    <w:rsid w:val="0034573C"/>
    <w:rsid w:val="00374D1D"/>
    <w:rsid w:val="0038559E"/>
    <w:rsid w:val="003855DC"/>
    <w:rsid w:val="003A4332"/>
    <w:rsid w:val="003B3DBB"/>
    <w:rsid w:val="003B73AD"/>
    <w:rsid w:val="003C5624"/>
    <w:rsid w:val="003D2946"/>
    <w:rsid w:val="003D4431"/>
    <w:rsid w:val="003D58D9"/>
    <w:rsid w:val="003E0F34"/>
    <w:rsid w:val="003E759A"/>
    <w:rsid w:val="0040444C"/>
    <w:rsid w:val="00416C8D"/>
    <w:rsid w:val="004174D8"/>
    <w:rsid w:val="004174F1"/>
    <w:rsid w:val="00421C4F"/>
    <w:rsid w:val="00430D98"/>
    <w:rsid w:val="00442A3D"/>
    <w:rsid w:val="0044433E"/>
    <w:rsid w:val="00444495"/>
    <w:rsid w:val="00454B47"/>
    <w:rsid w:val="00474562"/>
    <w:rsid w:val="004820CF"/>
    <w:rsid w:val="00483158"/>
    <w:rsid w:val="004939E7"/>
    <w:rsid w:val="004A53C3"/>
    <w:rsid w:val="004B5204"/>
    <w:rsid w:val="004B6AE5"/>
    <w:rsid w:val="004B7501"/>
    <w:rsid w:val="004C105A"/>
    <w:rsid w:val="004C69B7"/>
    <w:rsid w:val="004D3783"/>
    <w:rsid w:val="004E2447"/>
    <w:rsid w:val="004E269A"/>
    <w:rsid w:val="0050440A"/>
    <w:rsid w:val="0050528B"/>
    <w:rsid w:val="00505D5B"/>
    <w:rsid w:val="00511EBD"/>
    <w:rsid w:val="00512766"/>
    <w:rsid w:val="00521365"/>
    <w:rsid w:val="0053227B"/>
    <w:rsid w:val="00544B18"/>
    <w:rsid w:val="00556CA8"/>
    <w:rsid w:val="00557EB9"/>
    <w:rsid w:val="005607B9"/>
    <w:rsid w:val="00563A74"/>
    <w:rsid w:val="00564BF4"/>
    <w:rsid w:val="00573B37"/>
    <w:rsid w:val="0057771D"/>
    <w:rsid w:val="00584122"/>
    <w:rsid w:val="00585F49"/>
    <w:rsid w:val="00591377"/>
    <w:rsid w:val="0059695A"/>
    <w:rsid w:val="005B5B5A"/>
    <w:rsid w:val="005B77E3"/>
    <w:rsid w:val="005C214D"/>
    <w:rsid w:val="005C3FE0"/>
    <w:rsid w:val="005D7A9D"/>
    <w:rsid w:val="005E056D"/>
    <w:rsid w:val="005F0FB3"/>
    <w:rsid w:val="005F1F5D"/>
    <w:rsid w:val="005F3197"/>
    <w:rsid w:val="005F5CCE"/>
    <w:rsid w:val="00601EF6"/>
    <w:rsid w:val="00614AC7"/>
    <w:rsid w:val="00615806"/>
    <w:rsid w:val="00622C67"/>
    <w:rsid w:val="006241A2"/>
    <w:rsid w:val="00627D74"/>
    <w:rsid w:val="006323E3"/>
    <w:rsid w:val="006515F8"/>
    <w:rsid w:val="00680C08"/>
    <w:rsid w:val="00685DB1"/>
    <w:rsid w:val="00693CA0"/>
    <w:rsid w:val="0069418B"/>
    <w:rsid w:val="006A3FC0"/>
    <w:rsid w:val="006A5CBC"/>
    <w:rsid w:val="006A7334"/>
    <w:rsid w:val="006B24A0"/>
    <w:rsid w:val="006B3A3A"/>
    <w:rsid w:val="006C02F5"/>
    <w:rsid w:val="006C62B9"/>
    <w:rsid w:val="006E2273"/>
    <w:rsid w:val="006E429E"/>
    <w:rsid w:val="006E5392"/>
    <w:rsid w:val="006F50AA"/>
    <w:rsid w:val="006F53B0"/>
    <w:rsid w:val="006F5601"/>
    <w:rsid w:val="006F7025"/>
    <w:rsid w:val="006F713D"/>
    <w:rsid w:val="00703575"/>
    <w:rsid w:val="00704F26"/>
    <w:rsid w:val="00707423"/>
    <w:rsid w:val="007075E9"/>
    <w:rsid w:val="00711C1E"/>
    <w:rsid w:val="00723314"/>
    <w:rsid w:val="00723B7C"/>
    <w:rsid w:val="00725FF6"/>
    <w:rsid w:val="00732CE2"/>
    <w:rsid w:val="00733CEB"/>
    <w:rsid w:val="00743D27"/>
    <w:rsid w:val="00747801"/>
    <w:rsid w:val="007501B9"/>
    <w:rsid w:val="007552E4"/>
    <w:rsid w:val="00757D04"/>
    <w:rsid w:val="00760928"/>
    <w:rsid w:val="00761188"/>
    <w:rsid w:val="00762D20"/>
    <w:rsid w:val="00765294"/>
    <w:rsid w:val="0076750B"/>
    <w:rsid w:val="00792078"/>
    <w:rsid w:val="007A1CD3"/>
    <w:rsid w:val="007A2B3B"/>
    <w:rsid w:val="007A308F"/>
    <w:rsid w:val="007B1208"/>
    <w:rsid w:val="007B487B"/>
    <w:rsid w:val="007B49AF"/>
    <w:rsid w:val="007B53FA"/>
    <w:rsid w:val="007B5CE8"/>
    <w:rsid w:val="007B761A"/>
    <w:rsid w:val="007C68B2"/>
    <w:rsid w:val="007E15A0"/>
    <w:rsid w:val="007E7C15"/>
    <w:rsid w:val="007F27C8"/>
    <w:rsid w:val="00800EFC"/>
    <w:rsid w:val="00806E2F"/>
    <w:rsid w:val="00807A64"/>
    <w:rsid w:val="0083039C"/>
    <w:rsid w:val="0083054E"/>
    <w:rsid w:val="00832E22"/>
    <w:rsid w:val="008413D1"/>
    <w:rsid w:val="008430C1"/>
    <w:rsid w:val="0085454D"/>
    <w:rsid w:val="008559D5"/>
    <w:rsid w:val="00861C51"/>
    <w:rsid w:val="00862438"/>
    <w:rsid w:val="00874DC7"/>
    <w:rsid w:val="00876B2D"/>
    <w:rsid w:val="00877EBA"/>
    <w:rsid w:val="008801E3"/>
    <w:rsid w:val="00882108"/>
    <w:rsid w:val="00886F4F"/>
    <w:rsid w:val="0089616D"/>
    <w:rsid w:val="008A29FD"/>
    <w:rsid w:val="008A2D93"/>
    <w:rsid w:val="008A6F73"/>
    <w:rsid w:val="008A7B33"/>
    <w:rsid w:val="008B70F1"/>
    <w:rsid w:val="008C3119"/>
    <w:rsid w:val="008D0A21"/>
    <w:rsid w:val="008E09E2"/>
    <w:rsid w:val="008E0A50"/>
    <w:rsid w:val="008F611E"/>
    <w:rsid w:val="00907F4A"/>
    <w:rsid w:val="00912739"/>
    <w:rsid w:val="00920432"/>
    <w:rsid w:val="00921303"/>
    <w:rsid w:val="009253A4"/>
    <w:rsid w:val="00930DAF"/>
    <w:rsid w:val="00940994"/>
    <w:rsid w:val="00942446"/>
    <w:rsid w:val="0094576B"/>
    <w:rsid w:val="00955998"/>
    <w:rsid w:val="00964B00"/>
    <w:rsid w:val="0096758E"/>
    <w:rsid w:val="00970CA5"/>
    <w:rsid w:val="00973C0A"/>
    <w:rsid w:val="00981144"/>
    <w:rsid w:val="009820AA"/>
    <w:rsid w:val="00984112"/>
    <w:rsid w:val="0098726E"/>
    <w:rsid w:val="00991B8F"/>
    <w:rsid w:val="00992726"/>
    <w:rsid w:val="00995417"/>
    <w:rsid w:val="009A52D8"/>
    <w:rsid w:val="009B32CD"/>
    <w:rsid w:val="009B73C4"/>
    <w:rsid w:val="009C74F7"/>
    <w:rsid w:val="009D3396"/>
    <w:rsid w:val="009D4D68"/>
    <w:rsid w:val="009E42F5"/>
    <w:rsid w:val="009E4685"/>
    <w:rsid w:val="009E56E8"/>
    <w:rsid w:val="009E6E0D"/>
    <w:rsid w:val="00A017F6"/>
    <w:rsid w:val="00A03E3E"/>
    <w:rsid w:val="00A22FC3"/>
    <w:rsid w:val="00A257CB"/>
    <w:rsid w:val="00A262F3"/>
    <w:rsid w:val="00A36A79"/>
    <w:rsid w:val="00A42FDE"/>
    <w:rsid w:val="00A50049"/>
    <w:rsid w:val="00A637BF"/>
    <w:rsid w:val="00A72C95"/>
    <w:rsid w:val="00A75B7F"/>
    <w:rsid w:val="00A76B6B"/>
    <w:rsid w:val="00A8036C"/>
    <w:rsid w:val="00A822B6"/>
    <w:rsid w:val="00A91257"/>
    <w:rsid w:val="00A961A6"/>
    <w:rsid w:val="00AA46D8"/>
    <w:rsid w:val="00AA62E9"/>
    <w:rsid w:val="00AB5CEB"/>
    <w:rsid w:val="00AB69F3"/>
    <w:rsid w:val="00AC038D"/>
    <w:rsid w:val="00AC1ACA"/>
    <w:rsid w:val="00AC43B1"/>
    <w:rsid w:val="00AC50A3"/>
    <w:rsid w:val="00AF250D"/>
    <w:rsid w:val="00AF3FFD"/>
    <w:rsid w:val="00AF59A6"/>
    <w:rsid w:val="00B000CA"/>
    <w:rsid w:val="00B0302F"/>
    <w:rsid w:val="00B07EEE"/>
    <w:rsid w:val="00B111F9"/>
    <w:rsid w:val="00B12FA1"/>
    <w:rsid w:val="00B1358C"/>
    <w:rsid w:val="00B210C1"/>
    <w:rsid w:val="00B26100"/>
    <w:rsid w:val="00B3214A"/>
    <w:rsid w:val="00B33262"/>
    <w:rsid w:val="00B36823"/>
    <w:rsid w:val="00B4464A"/>
    <w:rsid w:val="00B45B26"/>
    <w:rsid w:val="00B46E57"/>
    <w:rsid w:val="00B6297A"/>
    <w:rsid w:val="00B637A2"/>
    <w:rsid w:val="00B85AD3"/>
    <w:rsid w:val="00B9496B"/>
    <w:rsid w:val="00BA2003"/>
    <w:rsid w:val="00BA4A1D"/>
    <w:rsid w:val="00BA6F8E"/>
    <w:rsid w:val="00BB032E"/>
    <w:rsid w:val="00BB2A59"/>
    <w:rsid w:val="00BC0AF3"/>
    <w:rsid w:val="00BC7FA4"/>
    <w:rsid w:val="00BD0A3E"/>
    <w:rsid w:val="00BD11ED"/>
    <w:rsid w:val="00BD27B8"/>
    <w:rsid w:val="00BE42B6"/>
    <w:rsid w:val="00BE473B"/>
    <w:rsid w:val="00C008BB"/>
    <w:rsid w:val="00C07B0F"/>
    <w:rsid w:val="00C20A4D"/>
    <w:rsid w:val="00C219C7"/>
    <w:rsid w:val="00C35E75"/>
    <w:rsid w:val="00C4346D"/>
    <w:rsid w:val="00C44185"/>
    <w:rsid w:val="00C50D53"/>
    <w:rsid w:val="00C5250B"/>
    <w:rsid w:val="00C55A7F"/>
    <w:rsid w:val="00C57018"/>
    <w:rsid w:val="00C63194"/>
    <w:rsid w:val="00C65E1A"/>
    <w:rsid w:val="00C81992"/>
    <w:rsid w:val="00C84C59"/>
    <w:rsid w:val="00C976B9"/>
    <w:rsid w:val="00C9797D"/>
    <w:rsid w:val="00CA5184"/>
    <w:rsid w:val="00CB10EF"/>
    <w:rsid w:val="00CB4B76"/>
    <w:rsid w:val="00CB63FE"/>
    <w:rsid w:val="00CC1D22"/>
    <w:rsid w:val="00CC271C"/>
    <w:rsid w:val="00CE1E02"/>
    <w:rsid w:val="00D0070A"/>
    <w:rsid w:val="00D1619A"/>
    <w:rsid w:val="00D23D85"/>
    <w:rsid w:val="00D24D23"/>
    <w:rsid w:val="00D24DFE"/>
    <w:rsid w:val="00D25519"/>
    <w:rsid w:val="00D329FB"/>
    <w:rsid w:val="00D34E14"/>
    <w:rsid w:val="00D36A6F"/>
    <w:rsid w:val="00D371E1"/>
    <w:rsid w:val="00D37E0B"/>
    <w:rsid w:val="00D43EC9"/>
    <w:rsid w:val="00D44535"/>
    <w:rsid w:val="00D455CC"/>
    <w:rsid w:val="00D5189D"/>
    <w:rsid w:val="00D53376"/>
    <w:rsid w:val="00D54711"/>
    <w:rsid w:val="00D57222"/>
    <w:rsid w:val="00D57D7B"/>
    <w:rsid w:val="00D6449F"/>
    <w:rsid w:val="00D76136"/>
    <w:rsid w:val="00D92AE8"/>
    <w:rsid w:val="00D97235"/>
    <w:rsid w:val="00DA020F"/>
    <w:rsid w:val="00DA441C"/>
    <w:rsid w:val="00DA6061"/>
    <w:rsid w:val="00DB6A21"/>
    <w:rsid w:val="00DB787D"/>
    <w:rsid w:val="00DC7F58"/>
    <w:rsid w:val="00DD13F1"/>
    <w:rsid w:val="00DE0209"/>
    <w:rsid w:val="00DE6597"/>
    <w:rsid w:val="00DF1ED7"/>
    <w:rsid w:val="00E028D8"/>
    <w:rsid w:val="00E053E3"/>
    <w:rsid w:val="00E103D4"/>
    <w:rsid w:val="00E17141"/>
    <w:rsid w:val="00E22122"/>
    <w:rsid w:val="00E30824"/>
    <w:rsid w:val="00E30F04"/>
    <w:rsid w:val="00E33170"/>
    <w:rsid w:val="00E378F7"/>
    <w:rsid w:val="00E54810"/>
    <w:rsid w:val="00E675F4"/>
    <w:rsid w:val="00E747DE"/>
    <w:rsid w:val="00E83051"/>
    <w:rsid w:val="00E957BC"/>
    <w:rsid w:val="00E96B39"/>
    <w:rsid w:val="00EA0A85"/>
    <w:rsid w:val="00EB29B5"/>
    <w:rsid w:val="00EB4A76"/>
    <w:rsid w:val="00EC1BFA"/>
    <w:rsid w:val="00ED2A58"/>
    <w:rsid w:val="00ED5510"/>
    <w:rsid w:val="00EE69B0"/>
    <w:rsid w:val="00EF0DCC"/>
    <w:rsid w:val="00EF1713"/>
    <w:rsid w:val="00EF5471"/>
    <w:rsid w:val="00F0094F"/>
    <w:rsid w:val="00F04117"/>
    <w:rsid w:val="00F12C84"/>
    <w:rsid w:val="00F1712E"/>
    <w:rsid w:val="00F204F2"/>
    <w:rsid w:val="00F30B5E"/>
    <w:rsid w:val="00F32EAA"/>
    <w:rsid w:val="00F35515"/>
    <w:rsid w:val="00F43C30"/>
    <w:rsid w:val="00F4526C"/>
    <w:rsid w:val="00F47AEE"/>
    <w:rsid w:val="00F51A3A"/>
    <w:rsid w:val="00F52E40"/>
    <w:rsid w:val="00F56CA1"/>
    <w:rsid w:val="00F66841"/>
    <w:rsid w:val="00F715C1"/>
    <w:rsid w:val="00F7258F"/>
    <w:rsid w:val="00F744C4"/>
    <w:rsid w:val="00F806D4"/>
    <w:rsid w:val="00F9363A"/>
    <w:rsid w:val="00F97245"/>
    <w:rsid w:val="00FA26D0"/>
    <w:rsid w:val="00FB43EE"/>
    <w:rsid w:val="00FB525A"/>
    <w:rsid w:val="00FC13B6"/>
    <w:rsid w:val="00FC165A"/>
    <w:rsid w:val="00FC2EDA"/>
    <w:rsid w:val="00FD097C"/>
    <w:rsid w:val="00FD77C2"/>
    <w:rsid w:val="00FE6C64"/>
    <w:rsid w:val="00FF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E30824"/>
    <w:pPr>
      <w:keepNext/>
      <w:jc w:val="center"/>
      <w:outlineLvl w:val="1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3082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3">
    <w:name w:val="header"/>
    <w:basedOn w:val="a"/>
    <w:link w:val="a4"/>
    <w:rsid w:val="00E3082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E308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E3082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E308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link w:val="a8"/>
    <w:uiPriority w:val="34"/>
    <w:qFormat/>
    <w:rsid w:val="00E3082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9">
    <w:name w:val="page number"/>
    <w:basedOn w:val="a0"/>
    <w:rsid w:val="00E30824"/>
  </w:style>
  <w:style w:type="paragraph" w:styleId="aa">
    <w:name w:val="Normal (Web)"/>
    <w:basedOn w:val="a"/>
    <w:uiPriority w:val="99"/>
    <w:unhideWhenUsed/>
    <w:rsid w:val="00E30824"/>
    <w:pPr>
      <w:spacing w:before="100" w:beforeAutospacing="1" w:after="100" w:afterAutospacing="1"/>
    </w:pPr>
    <w:rPr>
      <w:rFonts w:ascii="Tahoma" w:hAnsi="Tahoma" w:cs="Tahoma"/>
      <w:color w:val="666666"/>
      <w:sz w:val="15"/>
      <w:szCs w:val="15"/>
    </w:rPr>
  </w:style>
  <w:style w:type="table" w:styleId="ab">
    <w:name w:val="Table Grid"/>
    <w:basedOn w:val="a1"/>
    <w:uiPriority w:val="59"/>
    <w:rsid w:val="00E30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Абзац списка Знак"/>
    <w:link w:val="a7"/>
    <w:uiPriority w:val="34"/>
    <w:locked/>
    <w:rsid w:val="00E30824"/>
    <w:rPr>
      <w:rFonts w:ascii="Calibri" w:eastAsia="Calibri" w:hAnsi="Calibri" w:cs="Times New Roman"/>
    </w:rPr>
  </w:style>
  <w:style w:type="character" w:customStyle="1" w:styleId="NoSpacingChar">
    <w:name w:val="No Spacing Char"/>
    <w:link w:val="NoSpacing1"/>
    <w:locked/>
    <w:rsid w:val="00E308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oSpacing1">
    <w:name w:val="No Spacing1"/>
    <w:link w:val="NoSpacingChar"/>
    <w:rsid w:val="00E30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E3082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3082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53227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e">
    <w:name w:val="annotation reference"/>
    <w:basedOn w:val="a0"/>
    <w:uiPriority w:val="99"/>
    <w:semiHidden/>
    <w:unhideWhenUsed/>
    <w:rsid w:val="002D770C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2D770C"/>
  </w:style>
  <w:style w:type="character" w:customStyle="1" w:styleId="af0">
    <w:name w:val="Текст примечания Знак"/>
    <w:basedOn w:val="a0"/>
    <w:link w:val="af"/>
    <w:uiPriority w:val="99"/>
    <w:semiHidden/>
    <w:rsid w:val="002D77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D770C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2D770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E30824"/>
    <w:pPr>
      <w:keepNext/>
      <w:jc w:val="center"/>
      <w:outlineLvl w:val="1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3082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3">
    <w:name w:val="header"/>
    <w:basedOn w:val="a"/>
    <w:link w:val="a4"/>
    <w:rsid w:val="00E3082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E308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E3082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E308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link w:val="a8"/>
    <w:uiPriority w:val="34"/>
    <w:qFormat/>
    <w:rsid w:val="00E3082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9">
    <w:name w:val="page number"/>
    <w:basedOn w:val="a0"/>
    <w:rsid w:val="00E30824"/>
  </w:style>
  <w:style w:type="paragraph" w:styleId="aa">
    <w:name w:val="Normal (Web)"/>
    <w:basedOn w:val="a"/>
    <w:uiPriority w:val="99"/>
    <w:unhideWhenUsed/>
    <w:rsid w:val="00E30824"/>
    <w:pPr>
      <w:spacing w:before="100" w:beforeAutospacing="1" w:after="100" w:afterAutospacing="1"/>
    </w:pPr>
    <w:rPr>
      <w:rFonts w:ascii="Tahoma" w:hAnsi="Tahoma" w:cs="Tahoma"/>
      <w:color w:val="666666"/>
      <w:sz w:val="15"/>
      <w:szCs w:val="15"/>
    </w:rPr>
  </w:style>
  <w:style w:type="table" w:styleId="ab">
    <w:name w:val="Table Grid"/>
    <w:basedOn w:val="a1"/>
    <w:uiPriority w:val="59"/>
    <w:rsid w:val="00E30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Абзац списка Знак"/>
    <w:link w:val="a7"/>
    <w:uiPriority w:val="34"/>
    <w:locked/>
    <w:rsid w:val="00E30824"/>
    <w:rPr>
      <w:rFonts w:ascii="Calibri" w:eastAsia="Calibri" w:hAnsi="Calibri" w:cs="Times New Roman"/>
    </w:rPr>
  </w:style>
  <w:style w:type="character" w:customStyle="1" w:styleId="NoSpacingChar">
    <w:name w:val="No Spacing Char"/>
    <w:link w:val="NoSpacing1"/>
    <w:locked/>
    <w:rsid w:val="00E308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oSpacing1">
    <w:name w:val="No Spacing1"/>
    <w:link w:val="NoSpacingChar"/>
    <w:rsid w:val="00E30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E3082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3082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53227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e">
    <w:name w:val="annotation reference"/>
    <w:basedOn w:val="a0"/>
    <w:uiPriority w:val="99"/>
    <w:semiHidden/>
    <w:unhideWhenUsed/>
    <w:rsid w:val="002D770C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2D770C"/>
  </w:style>
  <w:style w:type="character" w:customStyle="1" w:styleId="af0">
    <w:name w:val="Текст примечания Знак"/>
    <w:basedOn w:val="a0"/>
    <w:link w:val="af"/>
    <w:uiPriority w:val="99"/>
    <w:semiHidden/>
    <w:rsid w:val="002D77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D770C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2D770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3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oter" Target="footer1.xml"/><Relationship Id="rId55" Type="http://schemas.microsoft.com/office/2011/relationships/people" Target="peop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1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2.png"/><Relationship Id="rId1" Type="http://schemas.openxmlformats.org/officeDocument/2006/relationships/image" Target="media/image4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8339A-10CC-446C-9B6F-9CACAFDDA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18</Pages>
  <Words>1429</Words>
  <Characters>9418</Characters>
  <Application>Microsoft Office Word</Application>
  <DocSecurity>0</DocSecurity>
  <Lines>313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Садыкова Жанар</cp:lastModifiedBy>
  <cp:revision>6</cp:revision>
  <dcterms:created xsi:type="dcterms:W3CDTF">2016-04-11T07:33:00Z</dcterms:created>
  <dcterms:modified xsi:type="dcterms:W3CDTF">2016-05-20T10:10:00Z</dcterms:modified>
</cp:coreProperties>
</file>