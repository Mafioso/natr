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AA" w:rsidRPr="00E7580D" w:rsidRDefault="00F32EAA" w:rsidP="00F32EAA">
      <w:pPr>
        <w:rPr>
          <w:sz w:val="24"/>
          <w:szCs w:val="24"/>
        </w:rPr>
      </w:pPr>
    </w:p>
    <w:p w:rsidR="00F32EAA" w:rsidRPr="00E7580D" w:rsidRDefault="00F32EAA" w:rsidP="00F32EAA">
      <w:pPr>
        <w:rPr>
          <w:sz w:val="24"/>
          <w:szCs w:val="24"/>
        </w:rPr>
      </w:pPr>
    </w:p>
    <w:p w:rsidR="00F32EAA" w:rsidRPr="00E7580D" w:rsidRDefault="00F32EAA" w:rsidP="00F32EAA">
      <w:pPr>
        <w:rPr>
          <w:sz w:val="24"/>
          <w:szCs w:val="24"/>
        </w:rPr>
      </w:pPr>
    </w:p>
    <w:p w:rsidR="0053227B" w:rsidRPr="00E7580D" w:rsidRDefault="0053227B" w:rsidP="00F32EAA">
      <w:pPr>
        <w:rPr>
          <w:sz w:val="24"/>
          <w:szCs w:val="24"/>
        </w:rPr>
      </w:pPr>
    </w:p>
    <w:p w:rsidR="0053227B" w:rsidRPr="00E7580D" w:rsidRDefault="0053227B" w:rsidP="00F32EAA">
      <w:pPr>
        <w:rPr>
          <w:sz w:val="24"/>
          <w:szCs w:val="24"/>
          <w:lang w:val="en-US"/>
        </w:rPr>
      </w:pPr>
    </w:p>
    <w:p w:rsidR="0053227B" w:rsidRPr="00E7580D" w:rsidRDefault="0053227B" w:rsidP="00F32EAA">
      <w:pPr>
        <w:rPr>
          <w:sz w:val="24"/>
          <w:szCs w:val="24"/>
        </w:rPr>
      </w:pPr>
    </w:p>
    <w:p w:rsidR="0053227B" w:rsidRPr="00E7580D" w:rsidRDefault="0053227B" w:rsidP="00F32EAA">
      <w:pPr>
        <w:rPr>
          <w:sz w:val="24"/>
          <w:szCs w:val="24"/>
        </w:rPr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</w:pPr>
    </w:p>
    <w:p w:rsidR="0053227B" w:rsidRPr="00E7580D" w:rsidRDefault="0053227B" w:rsidP="0053227B">
      <w:pPr>
        <w:pStyle w:val="Default"/>
        <w:jc w:val="center"/>
        <w:rPr>
          <w:sz w:val="28"/>
          <w:szCs w:val="28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7580D">
        <w:rPr>
          <w:b/>
          <w:bCs/>
          <w:color w:val="auto"/>
          <w:sz w:val="28"/>
          <w:szCs w:val="28"/>
        </w:rPr>
        <w:t>Руководство пользователя системы электронного мониторинга договоров о предоставлении инновационных грантов АО «Национальное агентство по технологическому развитию»</w:t>
      </w:r>
      <w:r w:rsidR="00E7580D" w:rsidRPr="00E7580D">
        <w:rPr>
          <w:b/>
          <w:bCs/>
          <w:color w:val="auto"/>
          <w:sz w:val="28"/>
          <w:szCs w:val="28"/>
        </w:rPr>
        <w:t>, основанной на системе управления рисками</w:t>
      </w:r>
    </w:p>
    <w:p w:rsidR="0053227B" w:rsidRPr="00E7580D" w:rsidRDefault="00A52274" w:rsidP="0053227B">
      <w:pPr>
        <w:pStyle w:val="Default"/>
        <w:jc w:val="center"/>
        <w:rPr>
          <w:b/>
          <w:bCs/>
          <w:color w:val="auto"/>
        </w:rPr>
      </w:pPr>
      <w:r w:rsidRPr="00E7580D">
        <w:rPr>
          <w:b/>
          <w:bCs/>
          <w:color w:val="auto"/>
        </w:rPr>
        <w:t>(для</w:t>
      </w:r>
      <w:r w:rsidR="004B098D" w:rsidRPr="00E7580D">
        <w:rPr>
          <w:b/>
          <w:bCs/>
          <w:color w:val="auto"/>
        </w:rPr>
        <w:t xml:space="preserve"> </w:t>
      </w:r>
      <w:r w:rsidR="0058630A" w:rsidRPr="00E7580D">
        <w:rPr>
          <w:b/>
          <w:bCs/>
          <w:color w:val="auto"/>
        </w:rPr>
        <w:t>сур-экспертов</w:t>
      </w:r>
      <w:r w:rsidRPr="00E7580D">
        <w:rPr>
          <w:b/>
          <w:bCs/>
          <w:color w:val="auto"/>
        </w:rPr>
        <w:t>)</w:t>
      </w: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E7580D" w:rsidRDefault="00E7580D" w:rsidP="0053227B">
      <w:pPr>
        <w:pStyle w:val="Default"/>
        <w:jc w:val="center"/>
        <w:rPr>
          <w:b/>
          <w:bCs/>
          <w:color w:val="auto"/>
        </w:rPr>
      </w:pPr>
      <w:r w:rsidRPr="00E7580D">
        <w:rPr>
          <w:b/>
          <w:bCs/>
          <w:color w:val="auto"/>
        </w:rPr>
        <w:t>Астана</w:t>
      </w:r>
      <w:r w:rsidR="0053227B" w:rsidRPr="00E7580D">
        <w:rPr>
          <w:b/>
          <w:bCs/>
          <w:color w:val="auto"/>
        </w:rPr>
        <w:t xml:space="preserve"> 2016г.</w:t>
      </w:r>
    </w:p>
    <w:p w:rsidR="0053227B" w:rsidRPr="00E7580D" w:rsidRDefault="0053227B" w:rsidP="00F32EAA">
      <w:pPr>
        <w:rPr>
          <w:sz w:val="24"/>
          <w:szCs w:val="24"/>
        </w:rPr>
      </w:pPr>
    </w:p>
    <w:p w:rsidR="0053227B" w:rsidRPr="00E7580D" w:rsidRDefault="0053227B" w:rsidP="00F32EAA">
      <w:pPr>
        <w:rPr>
          <w:sz w:val="24"/>
          <w:szCs w:val="24"/>
        </w:rPr>
      </w:pPr>
      <w:r w:rsidRPr="00E7580D">
        <w:rPr>
          <w:sz w:val="24"/>
          <w:szCs w:val="24"/>
        </w:rPr>
        <w:br w:type="page"/>
      </w:r>
    </w:p>
    <w:p w:rsidR="00BE1603" w:rsidRPr="00E7580D" w:rsidRDefault="00BE1603" w:rsidP="00BE1603">
      <w:pPr>
        <w:pStyle w:val="a7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lastRenderedPageBreak/>
        <w:t>Введение.</w:t>
      </w:r>
    </w:p>
    <w:p w:rsidR="00E7580D" w:rsidRPr="00E7580D" w:rsidRDefault="00E7580D" w:rsidP="00E7580D">
      <w:pPr>
        <w:pStyle w:val="a7"/>
        <w:ind w:left="1068" w:firstLine="348"/>
        <w:rPr>
          <w:rFonts w:ascii="Times New Roman" w:hAnsi="Times New Roman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sz w:val="24"/>
          <w:szCs w:val="24"/>
          <w:shd w:val="clear" w:color="auto" w:fill="FFFFFF"/>
        </w:rPr>
        <w:t>Данная инструкция предназначена для пользователей системы электронного мониторинга договоров о предоставлении инновационных грантов АО «Национальное агентство по технологическому развитию», основанной на системе управления рискам</w:t>
      </w:r>
      <w:proofErr w:type="gramStart"/>
      <w:r w:rsidRPr="00E7580D">
        <w:rPr>
          <w:rFonts w:ascii="Times New Roman" w:hAnsi="Times New Roman"/>
          <w:sz w:val="24"/>
          <w:szCs w:val="24"/>
          <w:shd w:val="clear" w:color="auto" w:fill="FFFFFF"/>
        </w:rPr>
        <w:t>и(</w:t>
      </w:r>
      <w:proofErr w:type="gramEnd"/>
      <w:r w:rsidRPr="00E7580D">
        <w:rPr>
          <w:rFonts w:ascii="Times New Roman" w:hAnsi="Times New Roman"/>
          <w:sz w:val="24"/>
          <w:szCs w:val="24"/>
          <w:shd w:val="clear" w:color="auto" w:fill="FFFFFF"/>
        </w:rPr>
        <w:t xml:space="preserve"> далее – Система) с полномочиями </w:t>
      </w:r>
      <w:r>
        <w:rPr>
          <w:rFonts w:ascii="Times New Roman" w:hAnsi="Times New Roman"/>
          <w:sz w:val="24"/>
          <w:szCs w:val="24"/>
          <w:shd w:val="clear" w:color="auto" w:fill="FFFFFF"/>
        </w:rPr>
        <w:t>сур-</w:t>
      </w:r>
      <w:r w:rsidRPr="00E7580D">
        <w:rPr>
          <w:rFonts w:ascii="Times New Roman" w:hAnsi="Times New Roman"/>
          <w:sz w:val="24"/>
          <w:szCs w:val="24"/>
          <w:shd w:val="clear" w:color="auto" w:fill="FFFFFF"/>
        </w:rPr>
        <w:t xml:space="preserve">эксперта Агентства. </w:t>
      </w:r>
    </w:p>
    <w:p w:rsidR="00E7580D" w:rsidRPr="00E7580D" w:rsidRDefault="00E7580D" w:rsidP="00E7580D">
      <w:pPr>
        <w:pStyle w:val="a7"/>
        <w:ind w:left="1068" w:firstLine="348"/>
        <w:rPr>
          <w:rFonts w:ascii="Times New Roman" w:hAnsi="Times New Roman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sz w:val="24"/>
          <w:szCs w:val="24"/>
          <w:shd w:val="clear" w:color="auto" w:fill="FFFFFF"/>
        </w:rPr>
        <w:t xml:space="preserve">Используя логин и пароль, </w:t>
      </w:r>
      <w:proofErr w:type="gramStart"/>
      <w:r w:rsidRPr="00E7580D">
        <w:rPr>
          <w:rFonts w:ascii="Times New Roman" w:hAnsi="Times New Roman"/>
          <w:sz w:val="24"/>
          <w:szCs w:val="24"/>
          <w:shd w:val="clear" w:color="auto" w:fill="FFFFFF"/>
        </w:rPr>
        <w:t>полученные</w:t>
      </w:r>
      <w:proofErr w:type="gramEnd"/>
      <w:r w:rsidRPr="00E7580D">
        <w:rPr>
          <w:rFonts w:ascii="Times New Roman" w:hAnsi="Times New Roman"/>
          <w:sz w:val="24"/>
          <w:szCs w:val="24"/>
          <w:shd w:val="clear" w:color="auto" w:fill="FFFFFF"/>
        </w:rPr>
        <w:t xml:space="preserve">  от Администратора на электронный  адрес  </w:t>
      </w:r>
      <w:r>
        <w:rPr>
          <w:rFonts w:ascii="Times New Roman" w:hAnsi="Times New Roman"/>
          <w:sz w:val="24"/>
          <w:szCs w:val="24"/>
          <w:shd w:val="clear" w:color="auto" w:fill="FFFFFF"/>
        </w:rPr>
        <w:t>сур-</w:t>
      </w:r>
      <w:r w:rsidRPr="00E7580D">
        <w:rPr>
          <w:rFonts w:ascii="Times New Roman" w:hAnsi="Times New Roman"/>
          <w:sz w:val="24"/>
          <w:szCs w:val="24"/>
          <w:shd w:val="clear" w:color="auto" w:fill="FFFFFF"/>
        </w:rPr>
        <w:t xml:space="preserve">эксперт входит в Систему. </w:t>
      </w:r>
    </w:p>
    <w:p w:rsidR="00E30824" w:rsidRPr="00E7580D" w:rsidRDefault="00617AE0" w:rsidP="00E30824">
      <w:pPr>
        <w:jc w:val="center"/>
        <w:rPr>
          <w:b/>
          <w:sz w:val="24"/>
          <w:szCs w:val="24"/>
        </w:rPr>
      </w:pPr>
      <w:r w:rsidRPr="00E7580D">
        <w:rPr>
          <w:b/>
          <w:noProof/>
          <w:sz w:val="24"/>
          <w:szCs w:val="24"/>
        </w:rPr>
        <w:drawing>
          <wp:inline distT="0" distB="0" distL="0" distR="0" wp14:anchorId="07E609EC" wp14:editId="1F175550">
            <wp:extent cx="2657475" cy="2238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AA" w:rsidRPr="00E7580D" w:rsidRDefault="00F32EAA" w:rsidP="00E30824">
      <w:pPr>
        <w:jc w:val="center"/>
        <w:rPr>
          <w:i/>
          <w:sz w:val="24"/>
          <w:szCs w:val="24"/>
        </w:rPr>
      </w:pPr>
      <w:r w:rsidRPr="00E7580D">
        <w:rPr>
          <w:i/>
          <w:sz w:val="24"/>
          <w:szCs w:val="24"/>
        </w:rPr>
        <w:t>Рис.1</w:t>
      </w:r>
    </w:p>
    <w:p w:rsidR="00C91DF2" w:rsidRPr="00E7580D" w:rsidRDefault="00C91DF2" w:rsidP="00C91DF2">
      <w:pPr>
        <w:ind w:firstLine="708"/>
        <w:rPr>
          <w:sz w:val="24"/>
          <w:szCs w:val="24"/>
          <w:shd w:val="clear" w:color="auto" w:fill="FFFFFF"/>
        </w:rPr>
      </w:pPr>
      <w:r w:rsidRPr="00E7580D">
        <w:rPr>
          <w:sz w:val="24"/>
          <w:szCs w:val="24"/>
          <w:shd w:val="clear" w:color="auto" w:fill="FFFFFF"/>
        </w:rPr>
        <w:t>В случае если пользователь потерял или забыл пароль для входа в систему, то можно сбросить пароль учетной записи пользователя с помощью кнопки на экране “Забыли пароль”.</w:t>
      </w:r>
    </w:p>
    <w:p w:rsidR="00C91DF2" w:rsidRPr="00E7580D" w:rsidRDefault="00C91DF2" w:rsidP="00C91DF2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 w:rsidRPr="00E7580D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D30A8D7" wp14:editId="2ECA2496">
            <wp:extent cx="26574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F2" w:rsidRPr="00E7580D" w:rsidRDefault="00C91DF2" w:rsidP="00C91DF2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E7580D">
        <w:rPr>
          <w:i/>
          <w:color w:val="000000"/>
          <w:sz w:val="24"/>
          <w:szCs w:val="24"/>
          <w:shd w:val="clear" w:color="auto" w:fill="FFFFFF"/>
        </w:rPr>
        <w:t>Рис.2</w:t>
      </w:r>
    </w:p>
    <w:p w:rsidR="00C91DF2" w:rsidRPr="00E7580D" w:rsidRDefault="00C91DF2" w:rsidP="00C91DF2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C91DF2" w:rsidRPr="00E7580D" w:rsidRDefault="00C91DF2" w:rsidP="00C91DF2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E7580D">
        <w:rPr>
          <w:color w:val="000000"/>
          <w:sz w:val="24"/>
          <w:szCs w:val="24"/>
          <w:shd w:val="clear" w:color="auto" w:fill="FFFFFF"/>
        </w:rPr>
        <w:t xml:space="preserve">В открывшемся окне восстановления пароля в поле “Адрес электронной почты” введите Ваш </w:t>
      </w:r>
      <w:r w:rsidRPr="00E7580D">
        <w:rPr>
          <w:color w:val="000000"/>
          <w:sz w:val="24"/>
          <w:szCs w:val="24"/>
          <w:shd w:val="clear" w:color="auto" w:fill="FFFFFF"/>
          <w:lang w:val="en-US"/>
        </w:rPr>
        <w:t>email</w:t>
      </w:r>
      <w:r w:rsidRPr="00E7580D">
        <w:rPr>
          <w:color w:val="000000"/>
          <w:sz w:val="24"/>
          <w:szCs w:val="24"/>
          <w:shd w:val="clear" w:color="auto" w:fill="FFFFFF"/>
        </w:rPr>
        <w:t>, который был зарегистрирован в системе и нажмите “Восстановить мой пароль”. После этого Вы получите на почту ссылку, по которой можно будет установить новый пароль.</w:t>
      </w:r>
    </w:p>
    <w:p w:rsidR="00C91DF2" w:rsidRPr="00E7580D" w:rsidRDefault="00C91DF2" w:rsidP="00C91DF2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 w:rsidRPr="00E7580D">
        <w:rPr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1BEA5839" wp14:editId="0847525C">
            <wp:extent cx="255270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F2" w:rsidRPr="00E7580D" w:rsidRDefault="00C91DF2" w:rsidP="00C91DF2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E7580D">
        <w:rPr>
          <w:i/>
          <w:color w:val="000000"/>
          <w:sz w:val="24"/>
          <w:szCs w:val="24"/>
          <w:shd w:val="clear" w:color="auto" w:fill="FFFFFF"/>
        </w:rPr>
        <w:t>Рис.3</w:t>
      </w:r>
    </w:p>
    <w:p w:rsidR="00C91DF2" w:rsidRPr="00E7580D" w:rsidRDefault="00C91DF2" w:rsidP="00C91DF2">
      <w:pPr>
        <w:ind w:firstLine="708"/>
        <w:rPr>
          <w:sz w:val="24"/>
          <w:szCs w:val="24"/>
        </w:rPr>
      </w:pPr>
      <w:r w:rsidRPr="00E7580D">
        <w:rPr>
          <w:color w:val="000000"/>
          <w:sz w:val="24"/>
          <w:szCs w:val="24"/>
          <w:shd w:val="clear" w:color="auto" w:fill="FFFFFF"/>
        </w:rPr>
        <w:t xml:space="preserve">Для изменения текущего пароля, после входа в систему необходимо в верхнем углу кликнуть на значок шестеренки. </w:t>
      </w:r>
    </w:p>
    <w:p w:rsidR="00C91DF2" w:rsidRPr="00E7580D" w:rsidRDefault="00C91DF2" w:rsidP="00C91DF2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r w:rsidRPr="00E7580D">
        <w:rPr>
          <w:noProof/>
          <w:sz w:val="24"/>
          <w:szCs w:val="24"/>
        </w:rPr>
        <w:drawing>
          <wp:inline distT="0" distB="0" distL="0" distR="0" wp14:anchorId="332F4A1F" wp14:editId="383B51AB">
            <wp:extent cx="1743075" cy="661475"/>
            <wp:effectExtent l="0" t="0" r="0" b="5715"/>
            <wp:docPr id="13" name="Рисунок 13" descr="C:\Users\11112015\Desktop\Zhan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112015\Desktop\Zhann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6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F2" w:rsidRPr="00E7580D" w:rsidRDefault="00C91DF2" w:rsidP="00C91DF2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 w:rsidRPr="00E7580D">
        <w:rPr>
          <w:i/>
          <w:sz w:val="24"/>
          <w:szCs w:val="24"/>
        </w:rPr>
        <w:t>Рис.4</w:t>
      </w:r>
    </w:p>
    <w:p w:rsidR="00C91DF2" w:rsidRPr="00E7580D" w:rsidRDefault="00C91DF2" w:rsidP="00C91DF2">
      <w:pPr>
        <w:shd w:val="clear" w:color="auto" w:fill="FFFFFF"/>
        <w:spacing w:line="392" w:lineRule="atLeast"/>
        <w:ind w:left="-60" w:firstLine="768"/>
        <w:rPr>
          <w:sz w:val="24"/>
          <w:szCs w:val="24"/>
        </w:rPr>
      </w:pPr>
      <w:r w:rsidRPr="00E7580D">
        <w:rPr>
          <w:sz w:val="24"/>
          <w:szCs w:val="24"/>
        </w:rPr>
        <w:t>В выпадающем окне нажать на «сменить пароль», затем заполнить необходимые данные в форме и нажать «Изменить мой пароль».</w:t>
      </w:r>
    </w:p>
    <w:p w:rsidR="00C91DF2" w:rsidRPr="00E7580D" w:rsidRDefault="00C91DF2" w:rsidP="00C91DF2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r w:rsidRPr="00E7580D">
        <w:rPr>
          <w:noProof/>
          <w:sz w:val="24"/>
          <w:szCs w:val="24"/>
        </w:rPr>
        <w:drawing>
          <wp:inline distT="0" distB="0" distL="0" distR="0" wp14:anchorId="56B8CEC2" wp14:editId="0AE0C6D1">
            <wp:extent cx="1638300" cy="724301"/>
            <wp:effectExtent l="0" t="0" r="0" b="0"/>
            <wp:docPr id="14" name="Рисунок 14" descr="C:\Users\11112015\Desktop\Zhann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112015\Desktop\Zhanna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2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F2" w:rsidRPr="00E7580D" w:rsidRDefault="00C91DF2" w:rsidP="00C91DF2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 w:rsidRPr="00E7580D">
        <w:rPr>
          <w:i/>
          <w:sz w:val="24"/>
          <w:szCs w:val="24"/>
        </w:rPr>
        <w:t>Рис.5</w:t>
      </w:r>
    </w:p>
    <w:p w:rsidR="00C91DF2" w:rsidRPr="00E7580D" w:rsidRDefault="00C91DF2" w:rsidP="00C91DF2">
      <w:pPr>
        <w:jc w:val="center"/>
        <w:rPr>
          <w:b/>
          <w:sz w:val="24"/>
          <w:szCs w:val="24"/>
        </w:rPr>
      </w:pPr>
      <w:r w:rsidRPr="00E7580D">
        <w:rPr>
          <w:noProof/>
          <w:sz w:val="24"/>
          <w:szCs w:val="24"/>
        </w:rPr>
        <w:drawing>
          <wp:inline distT="0" distB="0" distL="0" distR="0" wp14:anchorId="6C37E756" wp14:editId="37B2BCEA">
            <wp:extent cx="2422730" cy="300901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26" cy="30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F2" w:rsidRDefault="00C91DF2" w:rsidP="00C91DF2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 w:rsidRPr="00E7580D">
        <w:rPr>
          <w:i/>
          <w:sz w:val="24"/>
          <w:szCs w:val="24"/>
        </w:rPr>
        <w:t>Рис.6</w:t>
      </w:r>
    </w:p>
    <w:p w:rsidR="00BF592A" w:rsidRDefault="00BF592A" w:rsidP="00BF592A">
      <w:pPr>
        <w:shd w:val="clear" w:color="auto" w:fill="FFFFFF"/>
        <w:spacing w:line="392" w:lineRule="atLeast"/>
        <w:ind w:left="-60"/>
        <w:rPr>
          <w:ins w:id="0" w:author="Садыкова Жанар" w:date="2016-05-20T17:10:00Z"/>
          <w:sz w:val="24"/>
          <w:szCs w:val="24"/>
        </w:rPr>
      </w:pPr>
      <w:ins w:id="1" w:author="Садыкова Жанар" w:date="2016-05-20T17:10:00Z">
        <w:r>
          <w:rPr>
            <w:sz w:val="24"/>
            <w:szCs w:val="24"/>
          </w:rPr>
          <w:t>Под кнопкой «сменить пароль» имеется кнопка «Справка</w:t>
        </w:r>
        <w:proofErr w:type="gramStart"/>
        <w:r>
          <w:rPr>
            <w:sz w:val="24"/>
            <w:szCs w:val="24"/>
          </w:rPr>
          <w:t xml:space="preserve"> ?</w:t>
        </w:r>
        <w:proofErr w:type="gramEnd"/>
        <w:r>
          <w:rPr>
            <w:sz w:val="24"/>
            <w:szCs w:val="24"/>
          </w:rPr>
          <w:t xml:space="preserve">». </w:t>
        </w:r>
      </w:ins>
    </w:p>
    <w:p w:rsidR="00BF592A" w:rsidRDefault="00BF592A" w:rsidP="00BF592A">
      <w:pPr>
        <w:shd w:val="clear" w:color="auto" w:fill="FFFFFF"/>
        <w:spacing w:line="392" w:lineRule="atLeast"/>
        <w:ind w:left="-60"/>
        <w:jc w:val="center"/>
        <w:rPr>
          <w:ins w:id="2" w:author="Садыкова Жанар" w:date="2016-05-20T17:10:00Z"/>
          <w:sz w:val="24"/>
          <w:szCs w:val="24"/>
        </w:rPr>
      </w:pPr>
      <w:ins w:id="3" w:author="Садыкова Жанар" w:date="2016-05-20T17:10:00Z">
        <w:r>
          <w:rPr>
            <w:noProof/>
            <w:sz w:val="24"/>
            <w:szCs w:val="24"/>
          </w:rPr>
          <w:lastRenderedPageBreak/>
          <w:drawing>
            <wp:inline distT="0" distB="0" distL="0" distR="0" wp14:anchorId="7FAAB611" wp14:editId="5317A74E">
              <wp:extent cx="1704975" cy="1095375"/>
              <wp:effectExtent l="0" t="0" r="9525" b="9525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4975" cy="1095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BF592A" w:rsidRDefault="00BF592A" w:rsidP="00BF592A">
      <w:pPr>
        <w:shd w:val="clear" w:color="auto" w:fill="FFFFFF"/>
        <w:spacing w:line="392" w:lineRule="atLeast"/>
        <w:ind w:left="-60"/>
        <w:jc w:val="center"/>
        <w:rPr>
          <w:ins w:id="4" w:author="Садыкова Жанар" w:date="2016-05-20T17:10:00Z"/>
          <w:i/>
          <w:sz w:val="24"/>
          <w:szCs w:val="24"/>
        </w:rPr>
      </w:pPr>
      <w:ins w:id="5" w:author="Садыкова Жанар" w:date="2016-05-20T17:10:00Z">
        <w:r>
          <w:rPr>
            <w:i/>
            <w:sz w:val="24"/>
            <w:szCs w:val="24"/>
          </w:rPr>
          <w:t>Рис.7</w:t>
        </w:r>
      </w:ins>
    </w:p>
    <w:p w:rsidR="00BF592A" w:rsidRDefault="00BF592A" w:rsidP="00BF592A">
      <w:pPr>
        <w:shd w:val="clear" w:color="auto" w:fill="FFFFFF"/>
        <w:spacing w:line="392" w:lineRule="atLeast"/>
        <w:ind w:left="-60"/>
        <w:rPr>
          <w:ins w:id="6" w:author="Садыкова Жанар" w:date="2016-05-20T17:10:00Z"/>
          <w:sz w:val="24"/>
          <w:szCs w:val="24"/>
        </w:rPr>
      </w:pPr>
      <w:ins w:id="7" w:author="Садыкова Жанар" w:date="2016-05-20T17:10:00Z">
        <w:r>
          <w:rPr>
            <w:sz w:val="24"/>
            <w:szCs w:val="24"/>
          </w:rPr>
          <w:t>При переходе по «Справке</w:t>
        </w:r>
        <w:proofErr w:type="gramStart"/>
        <w:r>
          <w:rPr>
            <w:sz w:val="24"/>
            <w:szCs w:val="24"/>
          </w:rPr>
          <w:t xml:space="preserve"> ?</w:t>
        </w:r>
        <w:proofErr w:type="gramEnd"/>
        <w:r>
          <w:rPr>
            <w:sz w:val="24"/>
            <w:szCs w:val="24"/>
          </w:rPr>
          <w:t>» открывается окно с  перечнем документов. Нажав на название документа, можно скачать указанные файлы.</w:t>
        </w:r>
      </w:ins>
    </w:p>
    <w:p w:rsidR="00BF592A" w:rsidRDefault="00BF592A" w:rsidP="00BF592A">
      <w:pPr>
        <w:shd w:val="clear" w:color="auto" w:fill="FFFFFF"/>
        <w:spacing w:line="392" w:lineRule="atLeast"/>
        <w:ind w:left="-60"/>
        <w:jc w:val="center"/>
        <w:rPr>
          <w:ins w:id="8" w:author="Садыкова Жанар" w:date="2016-05-20T17:10:00Z"/>
          <w:sz w:val="24"/>
          <w:szCs w:val="24"/>
        </w:rPr>
      </w:pPr>
      <w:ins w:id="9" w:author="Садыкова Жанар" w:date="2016-05-20T17:10:00Z">
        <w:r w:rsidRPr="00FC13B6">
          <w:rPr>
            <w:noProof/>
            <w:sz w:val="24"/>
            <w:szCs w:val="24"/>
          </w:rPr>
          <w:drawing>
            <wp:inline distT="0" distB="0" distL="0" distR="0" wp14:anchorId="4D7A425D" wp14:editId="6650BA42">
              <wp:extent cx="5507665" cy="1991574"/>
              <wp:effectExtent l="0" t="0" r="0" b="8890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07933" cy="19916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BF592A" w:rsidRDefault="00BF592A" w:rsidP="00BF592A">
      <w:pPr>
        <w:shd w:val="clear" w:color="auto" w:fill="FFFFFF"/>
        <w:spacing w:line="392" w:lineRule="atLeast"/>
        <w:ind w:left="-60"/>
        <w:jc w:val="center"/>
        <w:rPr>
          <w:ins w:id="10" w:author="Садыкова Жанар" w:date="2016-05-20T17:10:00Z"/>
          <w:i/>
          <w:sz w:val="24"/>
          <w:szCs w:val="24"/>
        </w:rPr>
      </w:pPr>
      <w:ins w:id="11" w:author="Садыкова Жанар" w:date="2016-05-20T17:10:00Z">
        <w:r>
          <w:rPr>
            <w:i/>
            <w:sz w:val="24"/>
            <w:szCs w:val="24"/>
          </w:rPr>
          <w:t>Рис.8</w:t>
        </w:r>
      </w:ins>
    </w:p>
    <w:p w:rsidR="00834A99" w:rsidRPr="00E7580D" w:rsidRDefault="00834A99" w:rsidP="00C91DF2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bookmarkStart w:id="12" w:name="_GoBack"/>
      <w:bookmarkEnd w:id="12"/>
    </w:p>
    <w:p w:rsidR="00F32EAA" w:rsidRPr="00E7580D" w:rsidRDefault="00A300F8" w:rsidP="00A300F8">
      <w:pPr>
        <w:ind w:firstLine="708"/>
        <w:rPr>
          <w:sz w:val="24"/>
          <w:szCs w:val="24"/>
          <w:shd w:val="clear" w:color="auto" w:fill="FFFFFF"/>
        </w:rPr>
      </w:pPr>
      <w:r w:rsidRPr="00E7580D">
        <w:rPr>
          <w:color w:val="000000"/>
          <w:sz w:val="24"/>
          <w:szCs w:val="24"/>
          <w:shd w:val="clear" w:color="auto" w:fill="FFFFFF"/>
        </w:rPr>
        <w:t>После авторизации запускается основная страница системы.</w:t>
      </w:r>
      <w:r w:rsidR="00A22FC3" w:rsidRPr="00E7580D">
        <w:rPr>
          <w:color w:val="000000"/>
          <w:sz w:val="24"/>
          <w:szCs w:val="24"/>
          <w:shd w:val="clear" w:color="auto" w:fill="FFFFFF"/>
        </w:rPr>
        <w:t xml:space="preserve"> На </w:t>
      </w:r>
      <w:r w:rsidR="000655CA" w:rsidRPr="00E7580D">
        <w:rPr>
          <w:color w:val="000000"/>
          <w:sz w:val="24"/>
          <w:szCs w:val="24"/>
          <w:shd w:val="clear" w:color="auto" w:fill="FFFFFF"/>
        </w:rPr>
        <w:t>левой</w:t>
      </w:r>
      <w:r w:rsidR="00A22FC3" w:rsidRPr="00E7580D">
        <w:rPr>
          <w:color w:val="000000"/>
          <w:sz w:val="24"/>
          <w:szCs w:val="24"/>
          <w:shd w:val="clear" w:color="auto" w:fill="FFFFFF"/>
        </w:rPr>
        <w:t xml:space="preserve"> стороне страницы </w:t>
      </w:r>
      <w:r w:rsidR="0053227B" w:rsidRPr="00E7580D">
        <w:rPr>
          <w:color w:val="000000"/>
          <w:sz w:val="24"/>
          <w:szCs w:val="24"/>
          <w:shd w:val="clear" w:color="auto" w:fill="FFFFFF"/>
        </w:rPr>
        <w:t xml:space="preserve">списком </w:t>
      </w:r>
      <w:r w:rsidR="00A22FC3" w:rsidRPr="00E7580D">
        <w:rPr>
          <w:color w:val="000000"/>
          <w:sz w:val="24"/>
          <w:szCs w:val="24"/>
          <w:shd w:val="clear" w:color="auto" w:fill="FFFFFF"/>
        </w:rPr>
        <w:t xml:space="preserve">отображаются </w:t>
      </w:r>
      <w:r w:rsidR="00DE62DF" w:rsidRPr="00E7580D">
        <w:rPr>
          <w:color w:val="000000"/>
          <w:sz w:val="24"/>
          <w:szCs w:val="24"/>
          <w:shd w:val="clear" w:color="auto" w:fill="FFFFFF"/>
        </w:rPr>
        <w:t>меню системы</w:t>
      </w:r>
      <w:r w:rsidR="00A22FC3" w:rsidRPr="00E7580D">
        <w:rPr>
          <w:color w:val="000000"/>
          <w:sz w:val="24"/>
          <w:szCs w:val="24"/>
          <w:shd w:val="clear" w:color="auto" w:fill="FFFFFF"/>
        </w:rPr>
        <w:t>:</w:t>
      </w:r>
    </w:p>
    <w:p w:rsidR="00A22FC3" w:rsidRPr="00E7580D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t>Проекты</w:t>
      </w:r>
    </w:p>
    <w:p w:rsidR="00A22FC3" w:rsidRPr="00E7580D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t>Отчеты</w:t>
      </w:r>
    </w:p>
    <w:p w:rsidR="00A22FC3" w:rsidRPr="00E7580D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t>Журнал</w:t>
      </w:r>
    </w:p>
    <w:p w:rsidR="00377851" w:rsidRPr="00E7580D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t>План</w:t>
      </w:r>
    </w:p>
    <w:p w:rsidR="00377851" w:rsidRPr="00E7580D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t>Акты</w:t>
      </w:r>
    </w:p>
    <w:p w:rsidR="00DE62DF" w:rsidRPr="00E7580D" w:rsidRDefault="00DE62DF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E7580D">
        <w:rPr>
          <w:rFonts w:ascii="Times New Roman" w:hAnsi="Times New Roman"/>
          <w:b/>
          <w:sz w:val="24"/>
          <w:szCs w:val="24"/>
        </w:rPr>
        <w:t>СУР-регистр</w:t>
      </w:r>
      <w:proofErr w:type="gramEnd"/>
    </w:p>
    <w:p w:rsidR="00377851" w:rsidRPr="00E7580D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t>МИОАДП</w:t>
      </w:r>
    </w:p>
    <w:p w:rsidR="00E30824" w:rsidRPr="00E7580D" w:rsidRDefault="00617AE0" w:rsidP="00F32EAA">
      <w:pPr>
        <w:rPr>
          <w:sz w:val="24"/>
          <w:szCs w:val="24"/>
        </w:rPr>
      </w:pPr>
      <w:r w:rsidRPr="00E7580D">
        <w:rPr>
          <w:noProof/>
          <w:sz w:val="24"/>
          <w:szCs w:val="24"/>
        </w:rPr>
        <w:drawing>
          <wp:inline distT="0" distB="0" distL="0" distR="0" wp14:anchorId="5F061B6C" wp14:editId="0856E3D7">
            <wp:extent cx="6381750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C3" w:rsidRPr="00E7580D" w:rsidRDefault="00C91DF2" w:rsidP="00A22FC3">
      <w:pPr>
        <w:jc w:val="center"/>
        <w:rPr>
          <w:i/>
          <w:sz w:val="24"/>
          <w:szCs w:val="24"/>
        </w:rPr>
      </w:pPr>
      <w:r w:rsidRPr="00E7580D">
        <w:rPr>
          <w:i/>
          <w:sz w:val="24"/>
          <w:szCs w:val="24"/>
        </w:rPr>
        <w:t>Рис.7</w:t>
      </w:r>
    </w:p>
    <w:p w:rsidR="00D12AA9" w:rsidRPr="00E7580D" w:rsidRDefault="00D12AA9" w:rsidP="00D12AA9">
      <w:pPr>
        <w:pStyle w:val="a7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t>Матрица рисков</w:t>
      </w:r>
    </w:p>
    <w:p w:rsidR="00617AE0" w:rsidRDefault="00617AE0" w:rsidP="002E4918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E7580D">
        <w:rPr>
          <w:color w:val="000000"/>
          <w:sz w:val="24"/>
          <w:szCs w:val="24"/>
          <w:shd w:val="clear" w:color="auto" w:fill="FFFFFF"/>
        </w:rPr>
        <w:lastRenderedPageBreak/>
        <w:t xml:space="preserve">Полномочия </w:t>
      </w:r>
      <w:proofErr w:type="gramStart"/>
      <w:r w:rsidRPr="00E7580D">
        <w:rPr>
          <w:color w:val="000000"/>
          <w:sz w:val="24"/>
          <w:szCs w:val="24"/>
          <w:shd w:val="clear" w:color="auto" w:fill="FFFFFF"/>
        </w:rPr>
        <w:t>сур-эксперт</w:t>
      </w:r>
      <w:proofErr w:type="gramEnd"/>
      <w:r w:rsidRPr="00E7580D">
        <w:rPr>
          <w:color w:val="000000"/>
          <w:sz w:val="24"/>
          <w:szCs w:val="24"/>
          <w:shd w:val="clear" w:color="auto" w:fill="FFFFFF"/>
        </w:rPr>
        <w:t xml:space="preserve"> аналогичны с экспертом</w:t>
      </w:r>
      <w:r w:rsidR="00C20611" w:rsidRPr="00E7580D">
        <w:rPr>
          <w:color w:val="000000"/>
          <w:sz w:val="24"/>
          <w:szCs w:val="24"/>
          <w:shd w:val="clear" w:color="auto" w:fill="FFFFFF"/>
        </w:rPr>
        <w:t>.</w:t>
      </w:r>
      <w:r w:rsidRPr="00E7580D">
        <w:rPr>
          <w:color w:val="000000"/>
          <w:sz w:val="24"/>
          <w:szCs w:val="24"/>
          <w:shd w:val="clear" w:color="auto" w:fill="FFFFFF"/>
        </w:rPr>
        <w:t xml:space="preserve"> Но у </w:t>
      </w:r>
      <w:proofErr w:type="gramStart"/>
      <w:r w:rsidRPr="00E7580D">
        <w:rPr>
          <w:color w:val="000000"/>
          <w:sz w:val="24"/>
          <w:szCs w:val="24"/>
          <w:shd w:val="clear" w:color="auto" w:fill="FFFFFF"/>
        </w:rPr>
        <w:t>сур-эксперта</w:t>
      </w:r>
      <w:proofErr w:type="gramEnd"/>
      <w:r w:rsidRPr="00E7580D">
        <w:rPr>
          <w:color w:val="000000"/>
          <w:sz w:val="24"/>
          <w:szCs w:val="24"/>
          <w:shd w:val="clear" w:color="auto" w:fill="FFFFFF"/>
        </w:rPr>
        <w:t xml:space="preserve"> есть возможность просмотра и изменения матрицы рисков в системе. </w:t>
      </w:r>
      <w:r w:rsidR="002E4918">
        <w:rPr>
          <w:color w:val="000000"/>
          <w:sz w:val="24"/>
          <w:szCs w:val="24"/>
          <w:shd w:val="clear" w:color="auto" w:fill="FFFFFF"/>
        </w:rPr>
        <w:t>Первоначальное присвоение степени рисков реализовано автоматически по таблице из методики управления рисками:</w:t>
      </w:r>
    </w:p>
    <w:tbl>
      <w:tblPr>
        <w:tblW w:w="90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835"/>
        <w:gridCol w:w="1980"/>
        <w:gridCol w:w="1860"/>
        <w:gridCol w:w="1965"/>
      </w:tblGrid>
      <w:tr w:rsidR="002E4918" w:rsidRPr="002E4918" w:rsidTr="002E4918"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№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Критерий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Низкий Риск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Средний Риск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Высокий Риск</w:t>
            </w:r>
          </w:p>
        </w:tc>
      </w:tr>
      <w:tr w:rsidR="002E4918" w:rsidRPr="002E4918" w:rsidTr="002E4918"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История</w:t>
            </w:r>
            <w:r w:rsidRPr="002E4918">
              <w:rPr>
                <w:color w:val="000000"/>
                <w:sz w:val="23"/>
                <w:szCs w:val="23"/>
              </w:rPr>
              <w:t> ГП и ИГ</w:t>
            </w:r>
          </w:p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(нет ИЛИ есть: положительная / нейтральная / отрицательная)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положительная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нет ИЛИ нейтральная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отрицательная</w:t>
            </w:r>
          </w:p>
        </w:tc>
      </w:tr>
      <w:tr w:rsidR="002E4918" w:rsidRPr="002E4918" w:rsidTr="002E4918"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Контрагент</w:t>
            </w:r>
            <w:r w:rsidRPr="002E4918">
              <w:rPr>
                <w:color w:val="000000"/>
                <w:sz w:val="23"/>
                <w:szCs w:val="23"/>
              </w:rPr>
              <w:t xml:space="preserve"> (Физическое лицо – </w:t>
            </w:r>
            <w:proofErr w:type="spellStart"/>
            <w:r w:rsidRPr="002E4918">
              <w:rPr>
                <w:color w:val="000000"/>
                <w:sz w:val="23"/>
                <w:szCs w:val="23"/>
              </w:rPr>
              <w:t>Ф.л</w:t>
            </w:r>
            <w:proofErr w:type="spellEnd"/>
            <w:r w:rsidRPr="002E4918">
              <w:rPr>
                <w:color w:val="000000"/>
                <w:sz w:val="23"/>
                <w:szCs w:val="23"/>
              </w:rPr>
              <w:t xml:space="preserve">., Юридическое лицо – </w:t>
            </w:r>
            <w:proofErr w:type="spellStart"/>
            <w:r w:rsidRPr="002E4918">
              <w:rPr>
                <w:color w:val="000000"/>
                <w:sz w:val="23"/>
                <w:szCs w:val="23"/>
              </w:rPr>
              <w:t>Ю.л</w:t>
            </w:r>
            <w:proofErr w:type="spellEnd"/>
            <w:r w:rsidRPr="002E4918">
              <w:rPr>
                <w:color w:val="000000"/>
                <w:sz w:val="23"/>
                <w:szCs w:val="23"/>
              </w:rPr>
              <w:t>.)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proofErr w:type="spellStart"/>
            <w:r w:rsidRPr="002E4918">
              <w:rPr>
                <w:color w:val="000000"/>
                <w:sz w:val="23"/>
                <w:szCs w:val="23"/>
              </w:rPr>
              <w:t>Ю.л</w:t>
            </w:r>
            <w:proofErr w:type="spellEnd"/>
            <w:r w:rsidRPr="002E4918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proofErr w:type="spellStart"/>
            <w:r w:rsidRPr="002E4918">
              <w:rPr>
                <w:color w:val="000000"/>
                <w:sz w:val="23"/>
                <w:szCs w:val="23"/>
              </w:rPr>
              <w:t>Ю.л</w:t>
            </w:r>
            <w:proofErr w:type="spellEnd"/>
            <w:r w:rsidRPr="002E4918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proofErr w:type="spellStart"/>
            <w:r w:rsidRPr="002E4918">
              <w:rPr>
                <w:color w:val="000000"/>
                <w:sz w:val="23"/>
                <w:szCs w:val="23"/>
              </w:rPr>
              <w:t>Ф.л</w:t>
            </w:r>
            <w:proofErr w:type="spellEnd"/>
            <w:r w:rsidRPr="002E4918">
              <w:rPr>
                <w:color w:val="000000"/>
                <w:sz w:val="23"/>
                <w:szCs w:val="23"/>
              </w:rPr>
              <w:t>.</w:t>
            </w:r>
          </w:p>
        </w:tc>
      </w:tr>
      <w:tr w:rsidR="002E4918" w:rsidRPr="002E4918" w:rsidTr="002E4918"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Сумма</w:t>
            </w:r>
            <w:r w:rsidRPr="002E4918">
              <w:rPr>
                <w:color w:val="000000"/>
                <w:sz w:val="23"/>
                <w:szCs w:val="23"/>
              </w:rPr>
              <w:t> Гранта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 xml:space="preserve">&lt;= 50 </w:t>
            </w:r>
            <w:proofErr w:type="spellStart"/>
            <w:r w:rsidRPr="002E4918">
              <w:rPr>
                <w:color w:val="000000"/>
                <w:sz w:val="23"/>
                <w:szCs w:val="23"/>
              </w:rPr>
              <w:t>млн.тг</w:t>
            </w:r>
            <w:proofErr w:type="spellEnd"/>
            <w:r w:rsidRPr="002E4918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 xml:space="preserve">&lt;= 50 </w:t>
            </w:r>
            <w:proofErr w:type="spellStart"/>
            <w:r w:rsidRPr="002E4918">
              <w:rPr>
                <w:color w:val="000000"/>
                <w:sz w:val="23"/>
                <w:szCs w:val="23"/>
              </w:rPr>
              <w:t>млн.тг</w:t>
            </w:r>
            <w:proofErr w:type="spellEnd"/>
            <w:r w:rsidRPr="002E4918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 xml:space="preserve">&gt; 50 </w:t>
            </w:r>
            <w:proofErr w:type="spellStart"/>
            <w:r w:rsidRPr="002E4918">
              <w:rPr>
                <w:color w:val="000000"/>
                <w:sz w:val="23"/>
                <w:szCs w:val="23"/>
              </w:rPr>
              <w:t>млн.тг</w:t>
            </w:r>
            <w:proofErr w:type="spellEnd"/>
            <w:r w:rsidRPr="002E4918">
              <w:rPr>
                <w:color w:val="000000"/>
                <w:sz w:val="23"/>
                <w:szCs w:val="23"/>
              </w:rPr>
              <w:t>.</w:t>
            </w:r>
          </w:p>
        </w:tc>
      </w:tr>
      <w:tr w:rsidR="002E4918" w:rsidRPr="002E4918" w:rsidTr="002E4918"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4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Срок</w:t>
            </w:r>
            <w:r w:rsidRPr="002E4918">
              <w:rPr>
                <w:color w:val="000000"/>
                <w:sz w:val="23"/>
                <w:szCs w:val="23"/>
              </w:rPr>
              <w:t> этапа проекта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&lt; 12 месяцев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&lt;= 12 месяцев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&gt; 12 месяцев</w:t>
            </w:r>
          </w:p>
        </w:tc>
      </w:tr>
      <w:tr w:rsidR="002E4918" w:rsidRPr="002E4918" w:rsidTr="002E4918"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Коммерциализация </w:t>
            </w:r>
            <w:r w:rsidRPr="002E4918">
              <w:rPr>
                <w:color w:val="000000"/>
                <w:sz w:val="23"/>
                <w:szCs w:val="23"/>
              </w:rPr>
              <w:t>ИГ</w:t>
            </w:r>
          </w:p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(с возмещением / без возмещения)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с возмещением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с возмещением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без возмещения</w:t>
            </w:r>
          </w:p>
        </w:tc>
      </w:tr>
      <w:tr w:rsidR="002E4918" w:rsidRPr="002E4918" w:rsidTr="002E4918"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b/>
                <w:bCs/>
                <w:color w:val="000000"/>
                <w:sz w:val="23"/>
                <w:szCs w:val="23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Выполнение всех критериев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Выполнение всех критериев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918" w:rsidRPr="002E4918" w:rsidRDefault="002E4918" w:rsidP="002E4918">
            <w:pPr>
              <w:spacing w:before="100" w:beforeAutospacing="1" w:after="100" w:afterAutospacing="1" w:line="323" w:lineRule="atLeast"/>
              <w:rPr>
                <w:color w:val="000000"/>
                <w:sz w:val="23"/>
                <w:szCs w:val="23"/>
              </w:rPr>
            </w:pPr>
            <w:r w:rsidRPr="002E4918">
              <w:rPr>
                <w:color w:val="000000"/>
                <w:sz w:val="23"/>
                <w:szCs w:val="23"/>
              </w:rPr>
              <w:t>Выполнение хотя бы одного из всех критериев</w:t>
            </w:r>
          </w:p>
        </w:tc>
      </w:tr>
    </w:tbl>
    <w:p w:rsidR="002E4918" w:rsidRPr="00E7580D" w:rsidRDefault="002E4918" w:rsidP="002E491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1.</w:t>
      </w:r>
    </w:p>
    <w:p w:rsidR="002E4918" w:rsidRPr="00E7580D" w:rsidRDefault="002E4918" w:rsidP="002E4918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F04117" w:rsidRPr="00E7580D" w:rsidRDefault="002E4918" w:rsidP="00F04117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Для перехода в матрицу рисков, нужно открыть</w:t>
      </w:r>
      <w:r w:rsidR="00617AE0" w:rsidRPr="00E7580D">
        <w:rPr>
          <w:color w:val="000000"/>
          <w:sz w:val="24"/>
          <w:szCs w:val="24"/>
          <w:shd w:val="clear" w:color="auto" w:fill="FFFFFF"/>
        </w:rPr>
        <w:t xml:space="preserve"> вкладку «</w:t>
      </w:r>
      <w:proofErr w:type="gramStart"/>
      <w:r w:rsidR="00617AE0" w:rsidRPr="00E7580D">
        <w:rPr>
          <w:color w:val="000000"/>
          <w:sz w:val="24"/>
          <w:szCs w:val="24"/>
          <w:shd w:val="clear" w:color="auto" w:fill="FFFFFF"/>
        </w:rPr>
        <w:t>СУР-регистр</w:t>
      </w:r>
      <w:proofErr w:type="gramEnd"/>
      <w:r w:rsidR="00617AE0" w:rsidRPr="00E7580D">
        <w:rPr>
          <w:color w:val="000000"/>
          <w:sz w:val="24"/>
          <w:szCs w:val="24"/>
          <w:shd w:val="clear" w:color="auto" w:fill="FFFFFF"/>
        </w:rPr>
        <w:t>».</w:t>
      </w:r>
    </w:p>
    <w:p w:rsidR="00617AE0" w:rsidRPr="00E7580D" w:rsidRDefault="002E4918" w:rsidP="00617AE0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639127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E0" w:rsidRPr="00E7580D" w:rsidRDefault="00C91DF2" w:rsidP="00617AE0">
      <w:pPr>
        <w:jc w:val="center"/>
        <w:rPr>
          <w:i/>
          <w:sz w:val="24"/>
          <w:szCs w:val="24"/>
        </w:rPr>
      </w:pPr>
      <w:r w:rsidRPr="00E7580D">
        <w:rPr>
          <w:i/>
          <w:sz w:val="24"/>
          <w:szCs w:val="24"/>
        </w:rPr>
        <w:t>Рис.8</w:t>
      </w:r>
    </w:p>
    <w:p w:rsidR="00C20611" w:rsidRPr="00E7580D" w:rsidRDefault="00617AE0" w:rsidP="00617AE0">
      <w:pPr>
        <w:rPr>
          <w:sz w:val="24"/>
          <w:szCs w:val="24"/>
        </w:rPr>
      </w:pPr>
      <w:r w:rsidRPr="00E7580D">
        <w:rPr>
          <w:sz w:val="24"/>
          <w:szCs w:val="24"/>
        </w:rPr>
        <w:t>В открывшемся окне запускается таблица рисков. Мат</w:t>
      </w:r>
      <w:r w:rsidR="00E7580D">
        <w:rPr>
          <w:sz w:val="24"/>
          <w:szCs w:val="24"/>
        </w:rPr>
        <w:t xml:space="preserve">рица построена согласно методике </w:t>
      </w:r>
      <w:r w:rsidRPr="00E7580D">
        <w:rPr>
          <w:sz w:val="24"/>
          <w:szCs w:val="24"/>
        </w:rPr>
        <w:t>предоставленн</w:t>
      </w:r>
      <w:r w:rsidR="00E7580D">
        <w:rPr>
          <w:sz w:val="24"/>
          <w:szCs w:val="24"/>
        </w:rPr>
        <w:t>ой</w:t>
      </w:r>
      <w:r w:rsidRPr="00E7580D">
        <w:rPr>
          <w:sz w:val="24"/>
          <w:szCs w:val="24"/>
        </w:rPr>
        <w:t xml:space="preserve"> Агентством. Внизу та</w:t>
      </w:r>
      <w:r w:rsidR="002E4918">
        <w:rPr>
          <w:sz w:val="24"/>
          <w:szCs w:val="24"/>
        </w:rPr>
        <w:t>блицы можно добавить новый риск.</w:t>
      </w:r>
    </w:p>
    <w:p w:rsidR="00617AE0" w:rsidRPr="00E7580D" w:rsidRDefault="00E7580D" w:rsidP="00617AE0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Для этого выбираем этап</w:t>
      </w:r>
      <w:r w:rsidR="00617AE0" w:rsidRPr="00E7580D">
        <w:rPr>
          <w:color w:val="000000"/>
          <w:sz w:val="24"/>
          <w:szCs w:val="24"/>
          <w:shd w:val="clear" w:color="auto" w:fill="FFFFFF"/>
        </w:rPr>
        <w:t xml:space="preserve"> из выпадающего списка.</w:t>
      </w:r>
    </w:p>
    <w:p w:rsidR="00617AE0" w:rsidRPr="00E7580D" w:rsidRDefault="00617AE0" w:rsidP="00617AE0">
      <w:pPr>
        <w:jc w:val="center"/>
        <w:rPr>
          <w:color w:val="000000"/>
          <w:sz w:val="24"/>
          <w:szCs w:val="24"/>
          <w:shd w:val="clear" w:color="auto" w:fill="FFFFFF"/>
        </w:rPr>
      </w:pPr>
      <w:r w:rsidRPr="00E7580D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292D90B" wp14:editId="469D4B65">
            <wp:extent cx="2771775" cy="112002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61" cy="11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E0" w:rsidRPr="00E7580D" w:rsidRDefault="00C91DF2" w:rsidP="00617AE0">
      <w:pPr>
        <w:jc w:val="center"/>
        <w:rPr>
          <w:i/>
          <w:sz w:val="24"/>
          <w:szCs w:val="24"/>
        </w:rPr>
      </w:pPr>
      <w:r w:rsidRPr="00E7580D">
        <w:rPr>
          <w:i/>
          <w:sz w:val="24"/>
          <w:szCs w:val="24"/>
        </w:rPr>
        <w:t>Рис.9</w:t>
      </w:r>
    </w:p>
    <w:p w:rsidR="00617AE0" w:rsidRPr="00E7580D" w:rsidRDefault="00617AE0" w:rsidP="00617AE0">
      <w:pPr>
        <w:rPr>
          <w:color w:val="000000"/>
          <w:sz w:val="24"/>
          <w:szCs w:val="24"/>
          <w:shd w:val="clear" w:color="auto" w:fill="FFFFFF"/>
        </w:rPr>
      </w:pPr>
      <w:r w:rsidRPr="00E7580D">
        <w:rPr>
          <w:color w:val="000000"/>
          <w:sz w:val="24"/>
          <w:szCs w:val="24"/>
          <w:shd w:val="clear" w:color="auto" w:fill="FFFFFF"/>
        </w:rPr>
        <w:lastRenderedPageBreak/>
        <w:t>Указываем данные:</w:t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Код риска</w:t>
      </w:r>
      <w:r w:rsidR="00E7580D" w:rsidRPr="00E7580D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CAFDBDE" wp14:editId="6192C1DE">
            <wp:extent cx="6391275" cy="2533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Наименование риска</w:t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Причины появления риска</w:t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Последствия реализации риска</w:t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Мероприятия по управлению рисками с указанием сроков/исполнения рисков</w:t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Размер вероятности</w:t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Оценка влияния</w:t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Владелец риска</w:t>
      </w:r>
    </w:p>
    <w:p w:rsidR="00617AE0" w:rsidRPr="00E7580D" w:rsidRDefault="00617AE0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Индикатор риска</w:t>
      </w:r>
    </w:p>
    <w:p w:rsidR="00617AE0" w:rsidRPr="00E7580D" w:rsidRDefault="00617AE0" w:rsidP="00617AE0">
      <w:pPr>
        <w:rPr>
          <w:color w:val="000000"/>
          <w:sz w:val="24"/>
          <w:szCs w:val="24"/>
          <w:shd w:val="clear" w:color="auto" w:fill="FFFFFF"/>
        </w:rPr>
      </w:pPr>
      <w:r w:rsidRPr="00E7580D">
        <w:rPr>
          <w:color w:val="000000"/>
          <w:sz w:val="24"/>
          <w:szCs w:val="24"/>
          <w:shd w:val="clear" w:color="auto" w:fill="FFFFFF"/>
        </w:rPr>
        <w:t xml:space="preserve">Согласно указанным данным, при присвоении риска, система </w:t>
      </w:r>
      <w:proofErr w:type="gramStart"/>
      <w:r w:rsidR="00D12AA9" w:rsidRPr="00E7580D">
        <w:rPr>
          <w:color w:val="000000"/>
          <w:sz w:val="24"/>
          <w:szCs w:val="24"/>
          <w:shd w:val="clear" w:color="auto" w:fill="FFFFFF"/>
        </w:rPr>
        <w:t>автоматический</w:t>
      </w:r>
      <w:proofErr w:type="gramEnd"/>
      <w:r w:rsidR="00D12AA9" w:rsidRPr="00E7580D">
        <w:rPr>
          <w:color w:val="000000"/>
          <w:sz w:val="24"/>
          <w:szCs w:val="24"/>
          <w:shd w:val="clear" w:color="auto" w:fill="FFFFFF"/>
        </w:rPr>
        <w:t xml:space="preserve"> присваивает степень риска проекта:</w:t>
      </w:r>
    </w:p>
    <w:p w:rsidR="00D12AA9" w:rsidRPr="00E7580D" w:rsidRDefault="00D12AA9" w:rsidP="00D12AA9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-низкий</w:t>
      </w:r>
    </w:p>
    <w:p w:rsidR="00D12AA9" w:rsidRPr="00E7580D" w:rsidRDefault="00D12AA9" w:rsidP="00D12AA9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-средний</w:t>
      </w:r>
    </w:p>
    <w:p w:rsidR="00D12AA9" w:rsidRPr="00E7580D" w:rsidRDefault="00D12AA9" w:rsidP="00617AE0">
      <w:pPr>
        <w:pStyle w:val="a7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-высокий</w:t>
      </w:r>
    </w:p>
    <w:p w:rsidR="00D12AA9" w:rsidRPr="00E7580D" w:rsidRDefault="00D12AA9" w:rsidP="00D12AA9">
      <w:pPr>
        <w:pStyle w:val="a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системе работает </w:t>
      </w:r>
      <w:proofErr w:type="spellStart"/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автосохранение</w:t>
      </w:r>
      <w:proofErr w:type="spellEnd"/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внесенных данных по рискам.</w:t>
      </w:r>
    </w:p>
    <w:p w:rsidR="00D12AA9" w:rsidRPr="00E7580D" w:rsidRDefault="00D12AA9" w:rsidP="00D12AA9">
      <w:pPr>
        <w:pStyle w:val="a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7580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 случае внесения данных без ошибок, выйдет сообщение:</w:t>
      </w:r>
    </w:p>
    <w:p w:rsidR="00D12AA9" w:rsidRPr="00E7580D" w:rsidRDefault="00D12AA9" w:rsidP="00D12AA9">
      <w:pPr>
        <w:pStyle w:val="a7"/>
        <w:jc w:val="center"/>
        <w:rPr>
          <w:rFonts w:ascii="Times New Roman" w:hAnsi="Times New Roman"/>
          <w:i/>
          <w:sz w:val="27"/>
          <w:szCs w:val="27"/>
          <w:u w:val="single"/>
          <w:shd w:val="clear" w:color="auto" w:fill="FFFFFF"/>
        </w:rPr>
      </w:pPr>
      <w:r w:rsidRPr="00E7580D">
        <w:rPr>
          <w:rFonts w:ascii="Times New Roman" w:hAnsi="Times New Roman"/>
          <w:i/>
          <w:sz w:val="27"/>
          <w:szCs w:val="27"/>
          <w:u w:val="single"/>
          <w:shd w:val="clear" w:color="auto" w:fill="FFFFFF"/>
        </w:rPr>
        <w:t>Данные успешно сохранены.</w:t>
      </w:r>
    </w:p>
    <w:p w:rsidR="00D12AA9" w:rsidRPr="00E7580D" w:rsidRDefault="00D12AA9" w:rsidP="00D12AA9">
      <w:pPr>
        <w:rPr>
          <w:sz w:val="24"/>
          <w:szCs w:val="24"/>
          <w:shd w:val="clear" w:color="auto" w:fill="FFFFFF"/>
        </w:rPr>
      </w:pPr>
      <w:r w:rsidRPr="00E7580D">
        <w:rPr>
          <w:sz w:val="24"/>
          <w:szCs w:val="24"/>
          <w:shd w:val="clear" w:color="auto" w:fill="FFFFFF"/>
        </w:rPr>
        <w:t>Удалить риск можно, нажав правой кнопки мыши «Удалить риск». Затем выйдет сообщение:</w:t>
      </w:r>
    </w:p>
    <w:p w:rsidR="00D12AA9" w:rsidRPr="00E7580D" w:rsidRDefault="00D12AA9" w:rsidP="00D12AA9">
      <w:pPr>
        <w:pStyle w:val="a7"/>
        <w:jc w:val="center"/>
        <w:rPr>
          <w:rFonts w:ascii="Times New Roman" w:hAnsi="Times New Roman"/>
          <w:i/>
          <w:sz w:val="27"/>
          <w:szCs w:val="27"/>
          <w:u w:val="single"/>
          <w:shd w:val="clear" w:color="auto" w:fill="FFFFFF"/>
        </w:rPr>
      </w:pPr>
      <w:r w:rsidRPr="00E7580D">
        <w:rPr>
          <w:rFonts w:ascii="Times New Roman" w:hAnsi="Times New Roman"/>
          <w:i/>
          <w:sz w:val="27"/>
          <w:szCs w:val="27"/>
          <w:u w:val="single"/>
          <w:shd w:val="clear" w:color="auto" w:fill="FFFFFF"/>
        </w:rPr>
        <w:t>Риск удален.</w:t>
      </w:r>
    </w:p>
    <w:p w:rsidR="00D12AA9" w:rsidRPr="00E7580D" w:rsidRDefault="00D12AA9" w:rsidP="00D12AA9">
      <w:pPr>
        <w:pStyle w:val="a7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E7580D">
        <w:rPr>
          <w:rFonts w:ascii="Times New Roman" w:hAnsi="Times New Roman"/>
          <w:b/>
          <w:sz w:val="24"/>
          <w:szCs w:val="24"/>
        </w:rPr>
        <w:t>Риски по проектам</w:t>
      </w:r>
    </w:p>
    <w:p w:rsidR="00D12AA9" w:rsidRPr="00BD5485" w:rsidRDefault="00D12AA9" w:rsidP="00D12AA9">
      <w:pPr>
        <w:rPr>
          <w:sz w:val="24"/>
          <w:szCs w:val="24"/>
          <w:shd w:val="clear" w:color="auto" w:fill="FFFFFF"/>
        </w:rPr>
      </w:pPr>
      <w:r w:rsidRPr="00BD5485">
        <w:rPr>
          <w:sz w:val="24"/>
          <w:szCs w:val="24"/>
          <w:shd w:val="clear" w:color="auto" w:fill="FFFFFF"/>
        </w:rPr>
        <w:t xml:space="preserve">Сур-эксперт </w:t>
      </w:r>
      <w:proofErr w:type="gramStart"/>
      <w:r w:rsidRPr="00BD5485">
        <w:rPr>
          <w:sz w:val="24"/>
          <w:szCs w:val="24"/>
          <w:shd w:val="clear" w:color="auto" w:fill="FFFFFF"/>
        </w:rPr>
        <w:t>должен</w:t>
      </w:r>
      <w:proofErr w:type="gramEnd"/>
      <w:r w:rsidRPr="00BD5485">
        <w:rPr>
          <w:sz w:val="24"/>
          <w:szCs w:val="24"/>
          <w:shd w:val="clear" w:color="auto" w:fill="FFFFFF"/>
        </w:rPr>
        <w:t xml:space="preserve"> в системе присвоить риски по проектам. Для этого переходит на вкладку «проекты» </w:t>
      </w:r>
      <w:proofErr w:type="gramStart"/>
      <w:r w:rsidRPr="00BD5485">
        <w:rPr>
          <w:sz w:val="24"/>
          <w:szCs w:val="24"/>
          <w:shd w:val="clear" w:color="auto" w:fill="FFFFFF"/>
        </w:rPr>
        <w:t>и</w:t>
      </w:r>
      <w:proofErr w:type="gramEnd"/>
      <w:r w:rsidRPr="00BD5485">
        <w:rPr>
          <w:sz w:val="24"/>
          <w:szCs w:val="24"/>
          <w:shd w:val="clear" w:color="auto" w:fill="FFFFFF"/>
        </w:rPr>
        <w:t xml:space="preserve"> нажав на название проекта, проваливается в общую страницу проекта.</w:t>
      </w:r>
    </w:p>
    <w:p w:rsidR="00D12AA9" w:rsidRPr="00BD5485" w:rsidRDefault="00D12AA9" w:rsidP="00D12AA9">
      <w:pPr>
        <w:rPr>
          <w:sz w:val="24"/>
          <w:szCs w:val="24"/>
          <w:shd w:val="clear" w:color="auto" w:fill="FFFFFF"/>
        </w:rPr>
      </w:pPr>
      <w:r w:rsidRPr="00BD5485">
        <w:rPr>
          <w:noProof/>
          <w:sz w:val="24"/>
          <w:szCs w:val="24"/>
          <w:shd w:val="clear" w:color="auto" w:fill="FFFFFF"/>
        </w:rPr>
        <w:drawing>
          <wp:inline distT="0" distB="0" distL="0" distR="0" wp14:anchorId="60AAB2D4" wp14:editId="0F9B47E2">
            <wp:extent cx="6391275" cy="1533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A9" w:rsidRPr="00BD5485" w:rsidRDefault="00C91DF2" w:rsidP="00D12AA9">
      <w:pPr>
        <w:jc w:val="center"/>
        <w:rPr>
          <w:i/>
          <w:sz w:val="24"/>
          <w:szCs w:val="24"/>
        </w:rPr>
      </w:pPr>
      <w:r w:rsidRPr="00BD5485">
        <w:rPr>
          <w:i/>
          <w:sz w:val="24"/>
          <w:szCs w:val="24"/>
        </w:rPr>
        <w:t>Рис.10</w:t>
      </w:r>
    </w:p>
    <w:p w:rsidR="00D12AA9" w:rsidRPr="00BD5485" w:rsidRDefault="00D12AA9" w:rsidP="00D12AA9">
      <w:pPr>
        <w:rPr>
          <w:sz w:val="24"/>
          <w:szCs w:val="24"/>
          <w:shd w:val="clear" w:color="auto" w:fill="FFFFFF"/>
        </w:rPr>
      </w:pPr>
      <w:r w:rsidRPr="00BD5485">
        <w:rPr>
          <w:sz w:val="24"/>
          <w:szCs w:val="24"/>
          <w:shd w:val="clear" w:color="auto" w:fill="FFFFFF"/>
        </w:rPr>
        <w:lastRenderedPageBreak/>
        <w:t>В блоке, где содержится информация по этапам, появляется новая закладка «Риски».</w:t>
      </w:r>
    </w:p>
    <w:p w:rsidR="00D12AA9" w:rsidRPr="00BD5485" w:rsidRDefault="00D12AA9" w:rsidP="00D12AA9">
      <w:pPr>
        <w:rPr>
          <w:sz w:val="24"/>
          <w:szCs w:val="24"/>
          <w:shd w:val="clear" w:color="auto" w:fill="FFFFFF"/>
        </w:rPr>
      </w:pPr>
      <w:r w:rsidRPr="00BD5485">
        <w:rPr>
          <w:noProof/>
          <w:sz w:val="24"/>
          <w:szCs w:val="24"/>
          <w:shd w:val="clear" w:color="auto" w:fill="FFFFFF"/>
        </w:rPr>
        <w:drawing>
          <wp:inline distT="0" distB="0" distL="0" distR="0" wp14:anchorId="53216CE9" wp14:editId="445C0F3F">
            <wp:extent cx="638175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A9" w:rsidRPr="00BD5485" w:rsidRDefault="00C91DF2" w:rsidP="00D12AA9">
      <w:pPr>
        <w:jc w:val="center"/>
        <w:rPr>
          <w:i/>
          <w:sz w:val="24"/>
          <w:szCs w:val="24"/>
        </w:rPr>
      </w:pPr>
      <w:r w:rsidRPr="00BD5485">
        <w:rPr>
          <w:i/>
          <w:sz w:val="24"/>
          <w:szCs w:val="24"/>
        </w:rPr>
        <w:t>Рис.11</w:t>
      </w:r>
    </w:p>
    <w:p w:rsidR="00D12AA9" w:rsidRPr="00BD5485" w:rsidRDefault="00D12AA9" w:rsidP="00D12AA9">
      <w:pPr>
        <w:rPr>
          <w:sz w:val="24"/>
          <w:szCs w:val="24"/>
        </w:rPr>
      </w:pPr>
      <w:r w:rsidRPr="00BD5485">
        <w:rPr>
          <w:sz w:val="24"/>
          <w:szCs w:val="24"/>
        </w:rPr>
        <w:t>Из выпадающего списка необходимо выбрать тип риска и нажать на кнопку «сохранить». Выйдет системное сообщение:</w:t>
      </w:r>
    </w:p>
    <w:p w:rsidR="00D12AA9" w:rsidRPr="00BD5485" w:rsidRDefault="00D12AA9" w:rsidP="00BD5485">
      <w:pPr>
        <w:pStyle w:val="a7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BD5485">
        <w:rPr>
          <w:rFonts w:ascii="Times New Roman" w:hAnsi="Times New Roman"/>
          <w:i/>
          <w:sz w:val="24"/>
          <w:szCs w:val="24"/>
          <w:u w:val="single"/>
          <w:shd w:val="clear" w:color="auto" w:fill="FFFFFF"/>
        </w:rPr>
        <w:t>Риски успешно обновлены.</w:t>
      </w:r>
    </w:p>
    <w:sectPr w:rsidR="00D12AA9" w:rsidRPr="00BD5485" w:rsidSect="00711C1E">
      <w:headerReference w:type="default" r:id="rId23"/>
      <w:footerReference w:type="even" r:id="rId24"/>
      <w:footerReference w:type="default" r:id="rId25"/>
      <w:headerReference w:type="first" r:id="rId26"/>
      <w:pgSz w:w="11906" w:h="16838" w:code="9"/>
      <w:pgMar w:top="1384" w:right="709" w:bottom="425" w:left="1134" w:header="284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597" w:rsidRDefault="000E2597" w:rsidP="00E30824">
      <w:r>
        <w:separator/>
      </w:r>
    </w:p>
  </w:endnote>
  <w:endnote w:type="continuationSeparator" w:id="0">
    <w:p w:rsidR="000E2597" w:rsidRDefault="000E2597" w:rsidP="00E3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9A52D8" w:rsidP="006A227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F547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999" w:rsidRDefault="000E2597" w:rsidP="00146D0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9A52D8" w:rsidP="006A227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F547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F592A">
      <w:rPr>
        <w:rStyle w:val="a9"/>
        <w:noProof/>
      </w:rPr>
      <w:t>4</w:t>
    </w:r>
    <w:r>
      <w:rPr>
        <w:rStyle w:val="a9"/>
      </w:rPr>
      <w:fldChar w:fldCharType="end"/>
    </w:r>
  </w:p>
  <w:p w:rsidR="00B12999" w:rsidRDefault="000E2597" w:rsidP="00146D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597" w:rsidRDefault="000E2597" w:rsidP="00E30824">
      <w:r>
        <w:separator/>
      </w:r>
    </w:p>
  </w:footnote>
  <w:footnote w:type="continuationSeparator" w:id="0">
    <w:p w:rsidR="000E2597" w:rsidRDefault="000E2597" w:rsidP="00E30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1E" w:rsidRDefault="00711C1E">
    <w:pPr>
      <w:pStyle w:val="a3"/>
    </w:pPr>
    <w:r w:rsidRPr="006938FF">
      <w:rPr>
        <w:bCs/>
        <w:noProof/>
        <w:sz w:val="24"/>
        <w:szCs w:val="24"/>
      </w:rPr>
      <w:drawing>
        <wp:inline distT="0" distB="0" distL="0" distR="0" wp14:anchorId="1BFA93C4" wp14:editId="77039540">
          <wp:extent cx="1765190" cy="572494"/>
          <wp:effectExtent l="0" t="0" r="0" b="0"/>
          <wp:docPr id="56" name="Рисунок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5190" cy="572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711C1E" w:rsidP="00711C1E">
    <w:pPr>
      <w:pStyle w:val="a3"/>
      <w:tabs>
        <w:tab w:val="clear" w:pos="4153"/>
        <w:tab w:val="center" w:pos="4395"/>
      </w:tabs>
    </w:pPr>
    <w:r w:rsidRPr="006938FF">
      <w:rPr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F81AA4A" wp14:editId="0C6EC469">
          <wp:simplePos x="0" y="0"/>
          <wp:positionH relativeFrom="column">
            <wp:posOffset>-113665</wp:posOffset>
          </wp:positionH>
          <wp:positionV relativeFrom="paragraph">
            <wp:posOffset>54610</wp:posOffset>
          </wp:positionV>
          <wp:extent cx="1764665" cy="572135"/>
          <wp:effectExtent l="0" t="0" r="0" b="0"/>
          <wp:wrapNone/>
          <wp:docPr id="57" name="Рисунок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A9A">
      <w:rPr>
        <w:noProof/>
      </w:rPr>
      <w:drawing>
        <wp:anchor distT="0" distB="0" distL="114300" distR="114300" simplePos="0" relativeHeight="251660288" behindDoc="0" locked="0" layoutInCell="1" allowOverlap="1" wp14:anchorId="1071965C" wp14:editId="70A21352">
          <wp:simplePos x="0" y="0"/>
          <wp:positionH relativeFrom="column">
            <wp:posOffset>4600575</wp:posOffset>
          </wp:positionH>
          <wp:positionV relativeFrom="paragraph">
            <wp:posOffset>-9525</wp:posOffset>
          </wp:positionV>
          <wp:extent cx="1389600" cy="538914"/>
          <wp:effectExtent l="0" t="0" r="0" b="0"/>
          <wp:wrapNone/>
          <wp:docPr id="58" name="Picture 2" descr="http://gew.kz/wp-content/uploads/2013/11/Alma-clo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gew.kz/wp-content/uploads/2013/11/Alma-clou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600" cy="5389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711C1E">
      <w:t xml:space="preserve"> </w:t>
    </w:r>
    <w:r w:rsidR="002405A5">
      <w:t xml:space="preserve">Инструкция пользователя </w:t>
    </w:r>
    <w:proofErr w:type="gramStart"/>
    <w:r w:rsidR="002405A5">
      <w:t>ЭК</w:t>
    </w:r>
    <w:proofErr w:type="gramEnd"/>
    <w:r w:rsidR="002405A5">
      <w:t xml:space="preserve"> СУР экспертов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267ED"/>
    <w:multiLevelType w:val="hybridMultilevel"/>
    <w:tmpl w:val="7C5E8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C2ED7"/>
    <w:multiLevelType w:val="hybridMultilevel"/>
    <w:tmpl w:val="EF44AEF8"/>
    <w:lvl w:ilvl="0" w:tplc="4C363C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EE33C91"/>
    <w:multiLevelType w:val="multilevel"/>
    <w:tmpl w:val="84AE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F23294"/>
    <w:multiLevelType w:val="hybridMultilevel"/>
    <w:tmpl w:val="0A98CDE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B362A10"/>
    <w:multiLevelType w:val="hybridMultilevel"/>
    <w:tmpl w:val="AC04AFD2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A10E8"/>
    <w:multiLevelType w:val="hybridMultilevel"/>
    <w:tmpl w:val="A2EA8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F8132A"/>
    <w:multiLevelType w:val="hybridMultilevel"/>
    <w:tmpl w:val="3992F4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261DD"/>
    <w:multiLevelType w:val="hybridMultilevel"/>
    <w:tmpl w:val="4F889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9283C"/>
    <w:multiLevelType w:val="hybridMultilevel"/>
    <w:tmpl w:val="97528F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AB83FAE"/>
    <w:multiLevelType w:val="hybridMultilevel"/>
    <w:tmpl w:val="498A9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17727"/>
    <w:multiLevelType w:val="hybridMultilevel"/>
    <w:tmpl w:val="DB969834"/>
    <w:lvl w:ilvl="0" w:tplc="FFFFFFFF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24"/>
    <w:rsid w:val="000015E5"/>
    <w:rsid w:val="00002464"/>
    <w:rsid w:val="00003460"/>
    <w:rsid w:val="00004C71"/>
    <w:rsid w:val="000144AD"/>
    <w:rsid w:val="00021199"/>
    <w:rsid w:val="00023E97"/>
    <w:rsid w:val="00026269"/>
    <w:rsid w:val="00031030"/>
    <w:rsid w:val="00041031"/>
    <w:rsid w:val="00043E50"/>
    <w:rsid w:val="0004504F"/>
    <w:rsid w:val="00045913"/>
    <w:rsid w:val="000515D3"/>
    <w:rsid w:val="000617D2"/>
    <w:rsid w:val="000640B0"/>
    <w:rsid w:val="000655CA"/>
    <w:rsid w:val="0006685F"/>
    <w:rsid w:val="00072F81"/>
    <w:rsid w:val="000833C4"/>
    <w:rsid w:val="000878C8"/>
    <w:rsid w:val="0009141B"/>
    <w:rsid w:val="000A22F6"/>
    <w:rsid w:val="000A6134"/>
    <w:rsid w:val="000B3C5E"/>
    <w:rsid w:val="000B618F"/>
    <w:rsid w:val="000C1DBF"/>
    <w:rsid w:val="000D1730"/>
    <w:rsid w:val="000D3C81"/>
    <w:rsid w:val="000E2597"/>
    <w:rsid w:val="000E4EAB"/>
    <w:rsid w:val="00100D2E"/>
    <w:rsid w:val="00105699"/>
    <w:rsid w:val="0012139A"/>
    <w:rsid w:val="00124117"/>
    <w:rsid w:val="00130B3C"/>
    <w:rsid w:val="001311E7"/>
    <w:rsid w:val="001335A5"/>
    <w:rsid w:val="001371F0"/>
    <w:rsid w:val="00137671"/>
    <w:rsid w:val="001566E0"/>
    <w:rsid w:val="00172314"/>
    <w:rsid w:val="00176945"/>
    <w:rsid w:val="00180827"/>
    <w:rsid w:val="0018250C"/>
    <w:rsid w:val="00185DAC"/>
    <w:rsid w:val="001A2925"/>
    <w:rsid w:val="001A700B"/>
    <w:rsid w:val="001B276E"/>
    <w:rsid w:val="001B7A3A"/>
    <w:rsid w:val="001B7DA5"/>
    <w:rsid w:val="001C3F51"/>
    <w:rsid w:val="001D3832"/>
    <w:rsid w:val="001D7455"/>
    <w:rsid w:val="001E1703"/>
    <w:rsid w:val="001E5E96"/>
    <w:rsid w:val="001E611A"/>
    <w:rsid w:val="001E697E"/>
    <w:rsid w:val="001F583F"/>
    <w:rsid w:val="00207805"/>
    <w:rsid w:val="002101F9"/>
    <w:rsid w:val="0023795D"/>
    <w:rsid w:val="002402A6"/>
    <w:rsid w:val="002405A5"/>
    <w:rsid w:val="00254A95"/>
    <w:rsid w:val="0026620B"/>
    <w:rsid w:val="00270105"/>
    <w:rsid w:val="00270779"/>
    <w:rsid w:val="00272E98"/>
    <w:rsid w:val="00273A3D"/>
    <w:rsid w:val="002A6F78"/>
    <w:rsid w:val="002B6F04"/>
    <w:rsid w:val="002C2EAF"/>
    <w:rsid w:val="002C6B0A"/>
    <w:rsid w:val="002C7F85"/>
    <w:rsid w:val="002D27C6"/>
    <w:rsid w:val="002D5755"/>
    <w:rsid w:val="002D7B35"/>
    <w:rsid w:val="002E0180"/>
    <w:rsid w:val="002E1018"/>
    <w:rsid w:val="002E3FD0"/>
    <w:rsid w:val="002E42A6"/>
    <w:rsid w:val="002E4918"/>
    <w:rsid w:val="00301E54"/>
    <w:rsid w:val="00311886"/>
    <w:rsid w:val="00321BE1"/>
    <w:rsid w:val="00326283"/>
    <w:rsid w:val="00331C10"/>
    <w:rsid w:val="003452AE"/>
    <w:rsid w:val="0034573C"/>
    <w:rsid w:val="00374D1D"/>
    <w:rsid w:val="00377851"/>
    <w:rsid w:val="003855DC"/>
    <w:rsid w:val="003A5F0F"/>
    <w:rsid w:val="003B3DBB"/>
    <w:rsid w:val="003B73AD"/>
    <w:rsid w:val="003C5624"/>
    <w:rsid w:val="003D0762"/>
    <w:rsid w:val="003D2946"/>
    <w:rsid w:val="003D58D9"/>
    <w:rsid w:val="003E0F34"/>
    <w:rsid w:val="003E759A"/>
    <w:rsid w:val="003F1972"/>
    <w:rsid w:val="0040444C"/>
    <w:rsid w:val="00416C8D"/>
    <w:rsid w:val="004174D8"/>
    <w:rsid w:val="00421C4F"/>
    <w:rsid w:val="00430D98"/>
    <w:rsid w:val="00442A3D"/>
    <w:rsid w:val="00444495"/>
    <w:rsid w:val="0045090C"/>
    <w:rsid w:val="00454B47"/>
    <w:rsid w:val="00474562"/>
    <w:rsid w:val="00476B80"/>
    <w:rsid w:val="004820CF"/>
    <w:rsid w:val="00483158"/>
    <w:rsid w:val="004939E7"/>
    <w:rsid w:val="004A53C3"/>
    <w:rsid w:val="004B098D"/>
    <w:rsid w:val="004B5204"/>
    <w:rsid w:val="004B6AE5"/>
    <w:rsid w:val="004B7501"/>
    <w:rsid w:val="004C105A"/>
    <w:rsid w:val="004C69B7"/>
    <w:rsid w:val="004D3783"/>
    <w:rsid w:val="0050440A"/>
    <w:rsid w:val="0050528B"/>
    <w:rsid w:val="00505D5B"/>
    <w:rsid w:val="00511EBD"/>
    <w:rsid w:val="00512766"/>
    <w:rsid w:val="00513961"/>
    <w:rsid w:val="00521365"/>
    <w:rsid w:val="0053227B"/>
    <w:rsid w:val="00544B18"/>
    <w:rsid w:val="00545A0D"/>
    <w:rsid w:val="00556CA8"/>
    <w:rsid w:val="00557EB9"/>
    <w:rsid w:val="005607B9"/>
    <w:rsid w:val="00563A74"/>
    <w:rsid w:val="00564BF4"/>
    <w:rsid w:val="00573B37"/>
    <w:rsid w:val="0057771D"/>
    <w:rsid w:val="00585F49"/>
    <w:rsid w:val="0058630A"/>
    <w:rsid w:val="00591377"/>
    <w:rsid w:val="0059695A"/>
    <w:rsid w:val="005B4967"/>
    <w:rsid w:val="005B5B5A"/>
    <w:rsid w:val="005B77E3"/>
    <w:rsid w:val="005C214D"/>
    <w:rsid w:val="005C3FE0"/>
    <w:rsid w:val="005D7A9D"/>
    <w:rsid w:val="005E056D"/>
    <w:rsid w:val="005F0FB3"/>
    <w:rsid w:val="005F1F5D"/>
    <w:rsid w:val="005F3197"/>
    <w:rsid w:val="005F5CCE"/>
    <w:rsid w:val="00601EF6"/>
    <w:rsid w:val="00614AC7"/>
    <w:rsid w:val="00615806"/>
    <w:rsid w:val="00617AE0"/>
    <w:rsid w:val="006241A2"/>
    <w:rsid w:val="00627D74"/>
    <w:rsid w:val="006323E3"/>
    <w:rsid w:val="006515F8"/>
    <w:rsid w:val="00674463"/>
    <w:rsid w:val="00680C08"/>
    <w:rsid w:val="00692999"/>
    <w:rsid w:val="00693726"/>
    <w:rsid w:val="00693CA0"/>
    <w:rsid w:val="0069418B"/>
    <w:rsid w:val="006A5CBC"/>
    <w:rsid w:val="006A7334"/>
    <w:rsid w:val="006B24A0"/>
    <w:rsid w:val="006B3A3A"/>
    <w:rsid w:val="006C02F5"/>
    <w:rsid w:val="006C76C3"/>
    <w:rsid w:val="006D01F5"/>
    <w:rsid w:val="006E2273"/>
    <w:rsid w:val="006E429E"/>
    <w:rsid w:val="006E5392"/>
    <w:rsid w:val="006F50AA"/>
    <w:rsid w:val="006F53B0"/>
    <w:rsid w:val="006F7025"/>
    <w:rsid w:val="006F713D"/>
    <w:rsid w:val="00703575"/>
    <w:rsid w:val="00704F26"/>
    <w:rsid w:val="00707423"/>
    <w:rsid w:val="007075E9"/>
    <w:rsid w:val="00711C1E"/>
    <w:rsid w:val="007155D3"/>
    <w:rsid w:val="00723314"/>
    <w:rsid w:val="00723B7C"/>
    <w:rsid w:val="00725FF6"/>
    <w:rsid w:val="00733CEB"/>
    <w:rsid w:val="00743D27"/>
    <w:rsid w:val="00747801"/>
    <w:rsid w:val="007501B9"/>
    <w:rsid w:val="007552E4"/>
    <w:rsid w:val="00757D04"/>
    <w:rsid w:val="00760928"/>
    <w:rsid w:val="00761188"/>
    <w:rsid w:val="00762D20"/>
    <w:rsid w:val="00765294"/>
    <w:rsid w:val="0076750B"/>
    <w:rsid w:val="00796099"/>
    <w:rsid w:val="007A2B3B"/>
    <w:rsid w:val="007A308F"/>
    <w:rsid w:val="007A6AF4"/>
    <w:rsid w:val="007B1208"/>
    <w:rsid w:val="007B487B"/>
    <w:rsid w:val="007B49AF"/>
    <w:rsid w:val="007B53FA"/>
    <w:rsid w:val="007C68B2"/>
    <w:rsid w:val="007E15A0"/>
    <w:rsid w:val="007E29CC"/>
    <w:rsid w:val="007E7C15"/>
    <w:rsid w:val="007F27C8"/>
    <w:rsid w:val="00800EFC"/>
    <w:rsid w:val="00806E2F"/>
    <w:rsid w:val="00807A64"/>
    <w:rsid w:val="00834A99"/>
    <w:rsid w:val="008413D1"/>
    <w:rsid w:val="0084149F"/>
    <w:rsid w:val="008430C1"/>
    <w:rsid w:val="0085454D"/>
    <w:rsid w:val="008559D5"/>
    <w:rsid w:val="00862438"/>
    <w:rsid w:val="00874DC7"/>
    <w:rsid w:val="00876B2D"/>
    <w:rsid w:val="00877EBA"/>
    <w:rsid w:val="008801E3"/>
    <w:rsid w:val="00882108"/>
    <w:rsid w:val="00886F4F"/>
    <w:rsid w:val="0089035D"/>
    <w:rsid w:val="008A29FD"/>
    <w:rsid w:val="008A2D93"/>
    <w:rsid w:val="008A6F73"/>
    <w:rsid w:val="008A7B33"/>
    <w:rsid w:val="008D2E41"/>
    <w:rsid w:val="008E09E2"/>
    <w:rsid w:val="008E0A50"/>
    <w:rsid w:val="008F611E"/>
    <w:rsid w:val="00907F4A"/>
    <w:rsid w:val="00912739"/>
    <w:rsid w:val="00920432"/>
    <w:rsid w:val="00921303"/>
    <w:rsid w:val="009253A4"/>
    <w:rsid w:val="00930DAF"/>
    <w:rsid w:val="00940994"/>
    <w:rsid w:val="00942446"/>
    <w:rsid w:val="0094576B"/>
    <w:rsid w:val="00955998"/>
    <w:rsid w:val="0096758E"/>
    <w:rsid w:val="00970CA5"/>
    <w:rsid w:val="00973C0A"/>
    <w:rsid w:val="00981144"/>
    <w:rsid w:val="009820AA"/>
    <w:rsid w:val="00984112"/>
    <w:rsid w:val="0098726E"/>
    <w:rsid w:val="00991B8F"/>
    <w:rsid w:val="00992726"/>
    <w:rsid w:val="00995417"/>
    <w:rsid w:val="009A52D8"/>
    <w:rsid w:val="009B32CD"/>
    <w:rsid w:val="009B73C4"/>
    <w:rsid w:val="009C74F7"/>
    <w:rsid w:val="009D3396"/>
    <w:rsid w:val="009D4D68"/>
    <w:rsid w:val="009E42F5"/>
    <w:rsid w:val="009E4685"/>
    <w:rsid w:val="009E6E0D"/>
    <w:rsid w:val="00A017F6"/>
    <w:rsid w:val="00A03E3E"/>
    <w:rsid w:val="00A22FC3"/>
    <w:rsid w:val="00A257CB"/>
    <w:rsid w:val="00A262F3"/>
    <w:rsid w:val="00A300F8"/>
    <w:rsid w:val="00A36A79"/>
    <w:rsid w:val="00A42FDE"/>
    <w:rsid w:val="00A50864"/>
    <w:rsid w:val="00A52274"/>
    <w:rsid w:val="00A552A0"/>
    <w:rsid w:val="00A75B7F"/>
    <w:rsid w:val="00A76B6B"/>
    <w:rsid w:val="00A822B6"/>
    <w:rsid w:val="00A91257"/>
    <w:rsid w:val="00A961A6"/>
    <w:rsid w:val="00AB69F3"/>
    <w:rsid w:val="00AC1ACA"/>
    <w:rsid w:val="00AC43B1"/>
    <w:rsid w:val="00AC50A3"/>
    <w:rsid w:val="00AF250D"/>
    <w:rsid w:val="00AF59A6"/>
    <w:rsid w:val="00B0302F"/>
    <w:rsid w:val="00B111F9"/>
    <w:rsid w:val="00B12FA1"/>
    <w:rsid w:val="00B1358C"/>
    <w:rsid w:val="00B210C1"/>
    <w:rsid w:val="00B26100"/>
    <w:rsid w:val="00B3214A"/>
    <w:rsid w:val="00B33262"/>
    <w:rsid w:val="00B36823"/>
    <w:rsid w:val="00B4464A"/>
    <w:rsid w:val="00B46E57"/>
    <w:rsid w:val="00B6297A"/>
    <w:rsid w:val="00B637A2"/>
    <w:rsid w:val="00B85AD3"/>
    <w:rsid w:val="00B9496B"/>
    <w:rsid w:val="00BA2003"/>
    <w:rsid w:val="00BA4A1D"/>
    <w:rsid w:val="00BA6F8E"/>
    <w:rsid w:val="00BB032E"/>
    <w:rsid w:val="00BB2A59"/>
    <w:rsid w:val="00BC7FA4"/>
    <w:rsid w:val="00BD0A3E"/>
    <w:rsid w:val="00BD11ED"/>
    <w:rsid w:val="00BD27B8"/>
    <w:rsid w:val="00BD5485"/>
    <w:rsid w:val="00BE1603"/>
    <w:rsid w:val="00BE42B6"/>
    <w:rsid w:val="00BE473B"/>
    <w:rsid w:val="00BF592A"/>
    <w:rsid w:val="00C008BB"/>
    <w:rsid w:val="00C07B0F"/>
    <w:rsid w:val="00C20611"/>
    <w:rsid w:val="00C20A4D"/>
    <w:rsid w:val="00C219C7"/>
    <w:rsid w:val="00C35E75"/>
    <w:rsid w:val="00C4346D"/>
    <w:rsid w:val="00C44185"/>
    <w:rsid w:val="00C50D53"/>
    <w:rsid w:val="00C5250B"/>
    <w:rsid w:val="00C55A7F"/>
    <w:rsid w:val="00C57018"/>
    <w:rsid w:val="00C63194"/>
    <w:rsid w:val="00C65E1A"/>
    <w:rsid w:val="00C81992"/>
    <w:rsid w:val="00C84C59"/>
    <w:rsid w:val="00C91DF2"/>
    <w:rsid w:val="00C976B9"/>
    <w:rsid w:val="00C9797D"/>
    <w:rsid w:val="00CA5184"/>
    <w:rsid w:val="00CB10EF"/>
    <w:rsid w:val="00CB4B76"/>
    <w:rsid w:val="00CB63FE"/>
    <w:rsid w:val="00CC1D22"/>
    <w:rsid w:val="00CC271C"/>
    <w:rsid w:val="00CE1E02"/>
    <w:rsid w:val="00CF3545"/>
    <w:rsid w:val="00CF6D5C"/>
    <w:rsid w:val="00D0070A"/>
    <w:rsid w:val="00D12AA9"/>
    <w:rsid w:val="00D1619A"/>
    <w:rsid w:val="00D23D85"/>
    <w:rsid w:val="00D24D23"/>
    <w:rsid w:val="00D24DFE"/>
    <w:rsid w:val="00D25519"/>
    <w:rsid w:val="00D329FB"/>
    <w:rsid w:val="00D34E14"/>
    <w:rsid w:val="00D36A6F"/>
    <w:rsid w:val="00D371E1"/>
    <w:rsid w:val="00D44535"/>
    <w:rsid w:val="00D455CC"/>
    <w:rsid w:val="00D5189D"/>
    <w:rsid w:val="00D53376"/>
    <w:rsid w:val="00D54711"/>
    <w:rsid w:val="00D57222"/>
    <w:rsid w:val="00D57D7B"/>
    <w:rsid w:val="00D6449F"/>
    <w:rsid w:val="00D76136"/>
    <w:rsid w:val="00D8254D"/>
    <w:rsid w:val="00D92AE8"/>
    <w:rsid w:val="00D97235"/>
    <w:rsid w:val="00DA020F"/>
    <w:rsid w:val="00DA441C"/>
    <w:rsid w:val="00DA6061"/>
    <w:rsid w:val="00DB6A21"/>
    <w:rsid w:val="00DB787D"/>
    <w:rsid w:val="00DC7F58"/>
    <w:rsid w:val="00DD13F1"/>
    <w:rsid w:val="00DE0209"/>
    <w:rsid w:val="00DE62DF"/>
    <w:rsid w:val="00DF1ED7"/>
    <w:rsid w:val="00E028D8"/>
    <w:rsid w:val="00E053E3"/>
    <w:rsid w:val="00E17141"/>
    <w:rsid w:val="00E22122"/>
    <w:rsid w:val="00E30824"/>
    <w:rsid w:val="00E30F04"/>
    <w:rsid w:val="00E33170"/>
    <w:rsid w:val="00E378F7"/>
    <w:rsid w:val="00E54810"/>
    <w:rsid w:val="00E675F4"/>
    <w:rsid w:val="00E7580D"/>
    <w:rsid w:val="00E83051"/>
    <w:rsid w:val="00E957BC"/>
    <w:rsid w:val="00E96B39"/>
    <w:rsid w:val="00EA0A85"/>
    <w:rsid w:val="00EB4A76"/>
    <w:rsid w:val="00EC1BFA"/>
    <w:rsid w:val="00ED5510"/>
    <w:rsid w:val="00EE69B0"/>
    <w:rsid w:val="00EF0DCC"/>
    <w:rsid w:val="00EF1713"/>
    <w:rsid w:val="00EF5471"/>
    <w:rsid w:val="00F0094F"/>
    <w:rsid w:val="00F04117"/>
    <w:rsid w:val="00F12C84"/>
    <w:rsid w:val="00F16372"/>
    <w:rsid w:val="00F1712E"/>
    <w:rsid w:val="00F204F2"/>
    <w:rsid w:val="00F30B5E"/>
    <w:rsid w:val="00F32EAA"/>
    <w:rsid w:val="00F35515"/>
    <w:rsid w:val="00F43C30"/>
    <w:rsid w:val="00F4526C"/>
    <w:rsid w:val="00F47AEE"/>
    <w:rsid w:val="00F52E40"/>
    <w:rsid w:val="00F56CA1"/>
    <w:rsid w:val="00F66841"/>
    <w:rsid w:val="00F715C1"/>
    <w:rsid w:val="00F7258F"/>
    <w:rsid w:val="00F744C4"/>
    <w:rsid w:val="00F806D4"/>
    <w:rsid w:val="00F9363A"/>
    <w:rsid w:val="00F97245"/>
    <w:rsid w:val="00FA26D0"/>
    <w:rsid w:val="00FB43EE"/>
    <w:rsid w:val="00FC165A"/>
    <w:rsid w:val="00FC2EDA"/>
    <w:rsid w:val="00FD097C"/>
    <w:rsid w:val="00FD77C2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30824"/>
    <w:pPr>
      <w:keepNext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308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header"/>
    <w:basedOn w:val="a"/>
    <w:link w:val="a4"/>
    <w:rsid w:val="00E3082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3082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E30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age number"/>
    <w:basedOn w:val="a0"/>
    <w:rsid w:val="00E30824"/>
  </w:style>
  <w:style w:type="paragraph" w:styleId="aa">
    <w:name w:val="Normal (Web)"/>
    <w:basedOn w:val="a"/>
    <w:uiPriority w:val="99"/>
    <w:unhideWhenUsed/>
    <w:rsid w:val="00E30824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table" w:styleId="ab">
    <w:name w:val="Table Grid"/>
    <w:basedOn w:val="a1"/>
    <w:uiPriority w:val="59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link w:val="a7"/>
    <w:uiPriority w:val="34"/>
    <w:locked/>
    <w:rsid w:val="00E30824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locked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Spacing1">
    <w:name w:val="No Spacing1"/>
    <w:link w:val="NoSpacingChar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08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082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3227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1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30824"/>
    <w:pPr>
      <w:keepNext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308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header"/>
    <w:basedOn w:val="a"/>
    <w:link w:val="a4"/>
    <w:rsid w:val="00E3082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3082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E30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age number"/>
    <w:basedOn w:val="a0"/>
    <w:rsid w:val="00E30824"/>
  </w:style>
  <w:style w:type="paragraph" w:styleId="aa">
    <w:name w:val="Normal (Web)"/>
    <w:basedOn w:val="a"/>
    <w:uiPriority w:val="99"/>
    <w:unhideWhenUsed/>
    <w:rsid w:val="00E30824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table" w:styleId="ab">
    <w:name w:val="Table Grid"/>
    <w:basedOn w:val="a1"/>
    <w:uiPriority w:val="59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link w:val="a7"/>
    <w:uiPriority w:val="34"/>
    <w:locked/>
    <w:rsid w:val="00E30824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locked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Spacing1">
    <w:name w:val="No Spacing1"/>
    <w:link w:val="NoSpacingChar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08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082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3227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2D2D2"/>
            <w:right w:val="none" w:sz="0" w:space="0" w:color="auto"/>
          </w:divBdr>
          <w:divsChild>
            <w:div w:id="753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844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7AD2C-3243-4CC4-A23A-0BC18B35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Садыкова Жанар</cp:lastModifiedBy>
  <cp:revision>13</cp:revision>
  <dcterms:created xsi:type="dcterms:W3CDTF">2016-03-14T14:31:00Z</dcterms:created>
  <dcterms:modified xsi:type="dcterms:W3CDTF">2016-05-20T11:10:00Z</dcterms:modified>
</cp:coreProperties>
</file>