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AA" w:rsidRPr="00A262F3" w:rsidRDefault="00F32EAA" w:rsidP="00F32EAA">
      <w:pPr>
        <w:rPr>
          <w:sz w:val="24"/>
          <w:szCs w:val="24"/>
        </w:rPr>
      </w:pPr>
    </w:p>
    <w:p w:rsidR="00F32EAA" w:rsidRPr="00A262F3" w:rsidRDefault="00F32EAA" w:rsidP="00F32EAA">
      <w:pPr>
        <w:rPr>
          <w:sz w:val="24"/>
          <w:szCs w:val="24"/>
        </w:rPr>
      </w:pPr>
    </w:p>
    <w:p w:rsidR="00F32EAA" w:rsidRDefault="00F32EAA" w:rsidP="00F32EAA">
      <w:pPr>
        <w:rPr>
          <w:sz w:val="24"/>
          <w:szCs w:val="24"/>
        </w:rPr>
      </w:pPr>
    </w:p>
    <w:p w:rsidR="0053227B" w:rsidRDefault="0053227B" w:rsidP="00F32EAA">
      <w:pPr>
        <w:rPr>
          <w:sz w:val="24"/>
          <w:szCs w:val="24"/>
        </w:rPr>
      </w:pPr>
    </w:p>
    <w:p w:rsidR="0053227B" w:rsidRPr="00D1619A" w:rsidRDefault="0053227B" w:rsidP="00F32EAA">
      <w:pPr>
        <w:rPr>
          <w:sz w:val="24"/>
          <w:szCs w:val="24"/>
          <w:lang w:val="en-US"/>
        </w:rPr>
      </w:pPr>
    </w:p>
    <w:p w:rsidR="0053227B" w:rsidRDefault="0053227B" w:rsidP="00F32EAA">
      <w:pPr>
        <w:rPr>
          <w:sz w:val="24"/>
          <w:szCs w:val="24"/>
        </w:rPr>
      </w:pPr>
    </w:p>
    <w:p w:rsidR="0053227B" w:rsidRDefault="0053227B" w:rsidP="00F32EAA">
      <w:pPr>
        <w:rPr>
          <w:sz w:val="24"/>
          <w:szCs w:val="24"/>
        </w:rPr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</w:pPr>
    </w:p>
    <w:p w:rsidR="0053227B" w:rsidRPr="002156E0" w:rsidRDefault="0053227B" w:rsidP="0053227B">
      <w:pPr>
        <w:pStyle w:val="Default"/>
        <w:jc w:val="center"/>
        <w:rPr>
          <w:sz w:val="28"/>
          <w:szCs w:val="28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Руководство пользователя</w:t>
      </w:r>
      <w:r w:rsidRPr="002156E0">
        <w:rPr>
          <w:b/>
          <w:bCs/>
          <w:color w:val="auto"/>
          <w:sz w:val="28"/>
          <w:szCs w:val="28"/>
        </w:rPr>
        <w:t xml:space="preserve"> системы электронного мониторинга договоров о предоставлении инновационных грантов АО «Национальное агентство по технологическому развитию»</w:t>
      </w:r>
    </w:p>
    <w:p w:rsidR="0053227B" w:rsidRPr="002156E0" w:rsidRDefault="00A52274" w:rsidP="0053227B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(для</w:t>
      </w:r>
      <w:r w:rsidR="004B098D">
        <w:rPr>
          <w:b/>
          <w:bCs/>
          <w:color w:val="auto"/>
        </w:rPr>
        <w:t xml:space="preserve"> администратора</w:t>
      </w:r>
      <w:r>
        <w:rPr>
          <w:b/>
          <w:bCs/>
          <w:color w:val="auto"/>
        </w:rPr>
        <w:t>)</w:t>
      </w: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53227B" w:rsidP="0053227B">
      <w:pPr>
        <w:pStyle w:val="Default"/>
        <w:jc w:val="center"/>
        <w:rPr>
          <w:b/>
          <w:bCs/>
          <w:color w:val="auto"/>
        </w:rPr>
      </w:pPr>
    </w:p>
    <w:p w:rsidR="0053227B" w:rsidRPr="002156E0" w:rsidRDefault="00D60E25" w:rsidP="0053227B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Астана</w:t>
      </w:r>
      <w:r w:rsidR="0053227B" w:rsidRPr="002156E0">
        <w:rPr>
          <w:b/>
          <w:bCs/>
          <w:color w:val="auto"/>
        </w:rPr>
        <w:t xml:space="preserve"> 2016г.</w:t>
      </w:r>
    </w:p>
    <w:p w:rsidR="0053227B" w:rsidRDefault="0053227B" w:rsidP="00F32EAA">
      <w:pPr>
        <w:rPr>
          <w:sz w:val="24"/>
          <w:szCs w:val="24"/>
        </w:rPr>
      </w:pPr>
    </w:p>
    <w:p w:rsidR="0053227B" w:rsidRDefault="0053227B" w:rsidP="00F32E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1603" w:rsidRPr="00BE1603" w:rsidRDefault="00BE1603" w:rsidP="00BE1603">
      <w:pPr>
        <w:pStyle w:val="a7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BE1603">
        <w:rPr>
          <w:rFonts w:ascii="Times New Roman" w:hAnsi="Times New Roman"/>
          <w:b/>
          <w:sz w:val="24"/>
          <w:szCs w:val="24"/>
        </w:rPr>
        <w:lastRenderedPageBreak/>
        <w:t>Введение.</w:t>
      </w:r>
    </w:p>
    <w:p w:rsidR="00F32EAA" w:rsidRPr="00A262F3" w:rsidRDefault="00F32EAA" w:rsidP="00F32EAA">
      <w:pPr>
        <w:ind w:firstLine="708"/>
        <w:rPr>
          <w:sz w:val="24"/>
          <w:szCs w:val="24"/>
        </w:rPr>
      </w:pPr>
      <w:r w:rsidRPr="00A262F3">
        <w:rPr>
          <w:sz w:val="24"/>
          <w:szCs w:val="24"/>
        </w:rPr>
        <w:t xml:space="preserve">Данная инструкция предназначена для пользователей системы электронного мониторинга договоров с полномочиями </w:t>
      </w:r>
      <w:r w:rsidR="00DE62DF">
        <w:rPr>
          <w:sz w:val="24"/>
          <w:szCs w:val="24"/>
        </w:rPr>
        <w:t>администратора</w:t>
      </w:r>
      <w:r w:rsidRPr="00A262F3">
        <w:rPr>
          <w:sz w:val="24"/>
          <w:szCs w:val="24"/>
        </w:rPr>
        <w:t xml:space="preserve">. </w:t>
      </w:r>
    </w:p>
    <w:p w:rsidR="00E30824" w:rsidRPr="00A262F3" w:rsidRDefault="00F32EAA" w:rsidP="00F32EAA">
      <w:pPr>
        <w:ind w:firstLine="708"/>
        <w:rPr>
          <w:b/>
          <w:sz w:val="24"/>
          <w:szCs w:val="24"/>
        </w:rPr>
      </w:pPr>
      <w:r w:rsidRPr="00A262F3">
        <w:rPr>
          <w:color w:val="000000"/>
          <w:sz w:val="24"/>
          <w:szCs w:val="24"/>
          <w:shd w:val="clear" w:color="auto" w:fill="FFFFFF"/>
        </w:rPr>
        <w:t xml:space="preserve">Используя логин и пароль, </w:t>
      </w:r>
      <w:r w:rsidR="00DE62DF">
        <w:rPr>
          <w:color w:val="000000"/>
          <w:sz w:val="24"/>
          <w:szCs w:val="24"/>
          <w:shd w:val="clear" w:color="auto" w:fill="FFFFFF"/>
        </w:rPr>
        <w:t>администратор</w:t>
      </w:r>
      <w:r w:rsidRPr="00A262F3">
        <w:rPr>
          <w:color w:val="000000"/>
          <w:sz w:val="24"/>
          <w:szCs w:val="24"/>
          <w:shd w:val="clear" w:color="auto" w:fill="FFFFFF"/>
        </w:rPr>
        <w:t xml:space="preserve"> входит в Систему. </w:t>
      </w:r>
    </w:p>
    <w:p w:rsidR="00E30824" w:rsidRPr="00A262F3" w:rsidRDefault="00DE62DF" w:rsidP="00E3082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76525" cy="22288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AA" w:rsidRPr="00A262F3" w:rsidRDefault="00F32EAA" w:rsidP="00E30824">
      <w:pPr>
        <w:jc w:val="center"/>
        <w:rPr>
          <w:i/>
          <w:sz w:val="24"/>
          <w:szCs w:val="24"/>
        </w:rPr>
      </w:pPr>
      <w:r w:rsidRPr="00A262F3">
        <w:rPr>
          <w:i/>
          <w:sz w:val="24"/>
          <w:szCs w:val="24"/>
        </w:rPr>
        <w:t>Рис.1</w:t>
      </w:r>
    </w:p>
    <w:p w:rsidR="00D328C1" w:rsidRDefault="00D328C1" w:rsidP="00D328C1">
      <w:pPr>
        <w:ind w:firstLine="708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В случае</w:t>
      </w:r>
      <w:proofErr w:type="gramStart"/>
      <w:r>
        <w:rPr>
          <w:sz w:val="24"/>
          <w:szCs w:val="24"/>
          <w:shd w:val="clear" w:color="auto" w:fill="FFFFFF"/>
        </w:rPr>
        <w:t>,</w:t>
      </w:r>
      <w:proofErr w:type="gramEnd"/>
      <w:r>
        <w:rPr>
          <w:sz w:val="24"/>
          <w:szCs w:val="24"/>
          <w:shd w:val="clear" w:color="auto" w:fill="FFFFFF"/>
        </w:rPr>
        <w:t xml:space="preserve"> если </w:t>
      </w:r>
      <w:r w:rsidR="00D60E25">
        <w:rPr>
          <w:sz w:val="24"/>
          <w:szCs w:val="24"/>
          <w:shd w:val="clear" w:color="auto" w:fill="FFFFFF"/>
        </w:rPr>
        <w:t xml:space="preserve"> администратор</w:t>
      </w:r>
      <w:r>
        <w:rPr>
          <w:sz w:val="24"/>
          <w:szCs w:val="24"/>
          <w:shd w:val="clear" w:color="auto" w:fill="FFFFFF"/>
        </w:rPr>
        <w:t xml:space="preserve"> потерял или забыл пароль для входа в систему, то можно сбросить пароль учетной записи пользователя с помощью кнопки на экране “Забыли пароль”.</w:t>
      </w:r>
    </w:p>
    <w:p w:rsidR="005C157A" w:rsidRPr="00707A54" w:rsidRDefault="00D328C1" w:rsidP="00D328C1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479431" cy="218616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83" cy="21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54" w:rsidRPr="00D328C1" w:rsidRDefault="00D328C1" w:rsidP="00707A54">
      <w:pPr>
        <w:ind w:firstLine="708"/>
        <w:jc w:val="center"/>
        <w:rPr>
          <w:i/>
          <w:color w:val="000000"/>
          <w:sz w:val="24"/>
          <w:szCs w:val="24"/>
          <w:shd w:val="clear" w:color="auto" w:fill="FFFFFF"/>
        </w:rPr>
      </w:pPr>
      <w:r w:rsidRPr="00D328C1">
        <w:rPr>
          <w:i/>
          <w:color w:val="000000"/>
          <w:sz w:val="24"/>
          <w:szCs w:val="24"/>
          <w:shd w:val="clear" w:color="auto" w:fill="FFFFFF"/>
        </w:rPr>
        <w:t>Рис.2</w:t>
      </w:r>
    </w:p>
    <w:p w:rsidR="00900266" w:rsidRDefault="00900266" w:rsidP="00F32EAA">
      <w:pPr>
        <w:ind w:firstLine="708"/>
        <w:rPr>
          <w:color w:val="000000"/>
          <w:sz w:val="24"/>
          <w:szCs w:val="24"/>
          <w:shd w:val="clear" w:color="auto" w:fill="FFFFFF"/>
        </w:rPr>
      </w:pPr>
    </w:p>
    <w:p w:rsidR="00707A54" w:rsidRPr="00900266" w:rsidRDefault="00D328C1" w:rsidP="00F32EAA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В открывшемся окне восстановления пароля в поле</w:t>
      </w:r>
      <w:r w:rsidR="00900266">
        <w:rPr>
          <w:color w:val="000000"/>
          <w:sz w:val="24"/>
          <w:szCs w:val="24"/>
          <w:shd w:val="clear" w:color="auto" w:fill="FFFFFF"/>
        </w:rPr>
        <w:t xml:space="preserve"> </w:t>
      </w:r>
      <w:r w:rsidR="00900266" w:rsidRPr="00900266">
        <w:rPr>
          <w:color w:val="000000"/>
          <w:sz w:val="24"/>
          <w:szCs w:val="24"/>
          <w:shd w:val="clear" w:color="auto" w:fill="FFFFFF"/>
        </w:rPr>
        <w:t>“</w:t>
      </w:r>
      <w:proofErr w:type="gramStart"/>
      <w:r w:rsidR="00900266">
        <w:rPr>
          <w:color w:val="000000"/>
          <w:sz w:val="24"/>
          <w:szCs w:val="24"/>
          <w:shd w:val="clear" w:color="auto" w:fill="FFFFFF"/>
        </w:rPr>
        <w:t>Адрес</w:t>
      </w:r>
      <w:proofErr w:type="gramEnd"/>
      <w:r w:rsidR="00900266">
        <w:rPr>
          <w:color w:val="000000"/>
          <w:sz w:val="24"/>
          <w:szCs w:val="24"/>
          <w:shd w:val="clear" w:color="auto" w:fill="FFFFFF"/>
        </w:rPr>
        <w:t xml:space="preserve"> электронной почты</w:t>
      </w:r>
      <w:r w:rsidR="00900266" w:rsidRPr="00900266">
        <w:rPr>
          <w:color w:val="000000"/>
          <w:sz w:val="24"/>
          <w:szCs w:val="24"/>
          <w:shd w:val="clear" w:color="auto" w:fill="FFFFFF"/>
        </w:rPr>
        <w:t xml:space="preserve">” </w:t>
      </w:r>
      <w:r w:rsidR="00D60E25">
        <w:rPr>
          <w:color w:val="000000"/>
          <w:sz w:val="24"/>
          <w:szCs w:val="24"/>
          <w:shd w:val="clear" w:color="auto" w:fill="FFFFFF"/>
        </w:rPr>
        <w:t xml:space="preserve"> нужно ввести</w:t>
      </w:r>
      <w:r w:rsidR="00900266">
        <w:rPr>
          <w:color w:val="000000"/>
          <w:sz w:val="24"/>
          <w:szCs w:val="24"/>
          <w:shd w:val="clear" w:color="auto" w:fill="FFFFFF"/>
        </w:rPr>
        <w:t xml:space="preserve"> </w:t>
      </w:r>
      <w:r w:rsidR="00D60E25">
        <w:rPr>
          <w:color w:val="000000"/>
          <w:sz w:val="24"/>
          <w:szCs w:val="24"/>
          <w:shd w:val="clear" w:color="auto" w:fill="FFFFFF"/>
        </w:rPr>
        <w:t xml:space="preserve"> собственный </w:t>
      </w:r>
      <w:r w:rsidR="00900266">
        <w:rPr>
          <w:color w:val="000000"/>
          <w:sz w:val="24"/>
          <w:szCs w:val="24"/>
          <w:shd w:val="clear" w:color="auto" w:fill="FFFFFF"/>
          <w:lang w:val="en-US"/>
        </w:rPr>
        <w:t>email</w:t>
      </w:r>
      <w:r w:rsidR="00900266" w:rsidRPr="00900266">
        <w:rPr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900266">
        <w:rPr>
          <w:color w:val="000000"/>
          <w:sz w:val="24"/>
          <w:szCs w:val="24"/>
          <w:shd w:val="clear" w:color="auto" w:fill="FFFFFF"/>
        </w:rPr>
        <w:t>который</w:t>
      </w:r>
      <w:proofErr w:type="gramEnd"/>
      <w:r w:rsidR="00900266">
        <w:rPr>
          <w:color w:val="000000"/>
          <w:sz w:val="24"/>
          <w:szCs w:val="24"/>
          <w:shd w:val="clear" w:color="auto" w:fill="FFFFFF"/>
        </w:rPr>
        <w:t xml:space="preserve"> был зареги</w:t>
      </w:r>
      <w:r>
        <w:rPr>
          <w:color w:val="000000"/>
          <w:sz w:val="24"/>
          <w:szCs w:val="24"/>
          <w:shd w:val="clear" w:color="auto" w:fill="FFFFFF"/>
        </w:rPr>
        <w:t xml:space="preserve">стрирован в системе </w:t>
      </w:r>
      <w:r w:rsidR="00900266">
        <w:rPr>
          <w:color w:val="000000"/>
          <w:sz w:val="24"/>
          <w:szCs w:val="24"/>
          <w:shd w:val="clear" w:color="auto" w:fill="FFFFFF"/>
        </w:rPr>
        <w:t>и наж</w:t>
      </w:r>
      <w:r w:rsidR="00D60E25">
        <w:rPr>
          <w:color w:val="000000"/>
          <w:sz w:val="24"/>
          <w:szCs w:val="24"/>
          <w:shd w:val="clear" w:color="auto" w:fill="FFFFFF"/>
        </w:rPr>
        <w:t>ать</w:t>
      </w:r>
      <w:r w:rsidR="00900266">
        <w:rPr>
          <w:color w:val="000000"/>
          <w:sz w:val="24"/>
          <w:szCs w:val="24"/>
          <w:shd w:val="clear" w:color="auto" w:fill="FFFFFF"/>
        </w:rPr>
        <w:t xml:space="preserve"> </w:t>
      </w:r>
      <w:r w:rsidR="00900266" w:rsidRPr="00900266">
        <w:rPr>
          <w:color w:val="000000"/>
          <w:sz w:val="24"/>
          <w:szCs w:val="24"/>
          <w:shd w:val="clear" w:color="auto" w:fill="FFFFFF"/>
        </w:rPr>
        <w:t>“</w:t>
      </w:r>
      <w:r w:rsidR="00900266">
        <w:rPr>
          <w:color w:val="000000"/>
          <w:sz w:val="24"/>
          <w:szCs w:val="24"/>
          <w:shd w:val="clear" w:color="auto" w:fill="FFFFFF"/>
        </w:rPr>
        <w:t>Восстановить мой пароль</w:t>
      </w:r>
      <w:r w:rsidR="00900266" w:rsidRPr="00900266">
        <w:rPr>
          <w:color w:val="000000"/>
          <w:sz w:val="24"/>
          <w:szCs w:val="24"/>
          <w:shd w:val="clear" w:color="auto" w:fill="FFFFFF"/>
        </w:rPr>
        <w:t>”</w:t>
      </w:r>
      <w:r>
        <w:rPr>
          <w:color w:val="000000"/>
          <w:sz w:val="24"/>
          <w:szCs w:val="24"/>
          <w:shd w:val="clear" w:color="auto" w:fill="FFFFFF"/>
        </w:rPr>
        <w:t>.</w:t>
      </w:r>
      <w:r w:rsidR="00900266" w:rsidRPr="00900266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П</w:t>
      </w:r>
      <w:r w:rsidR="00900266">
        <w:rPr>
          <w:color w:val="000000"/>
          <w:sz w:val="24"/>
          <w:szCs w:val="24"/>
          <w:shd w:val="clear" w:color="auto" w:fill="FFFFFF"/>
        </w:rPr>
        <w:t xml:space="preserve">осле этого </w:t>
      </w:r>
      <w:r w:rsidR="00D60E25">
        <w:rPr>
          <w:color w:val="000000"/>
          <w:sz w:val="24"/>
          <w:szCs w:val="24"/>
          <w:shd w:val="clear" w:color="auto" w:fill="FFFFFF"/>
        </w:rPr>
        <w:t xml:space="preserve"> администратор получает</w:t>
      </w:r>
      <w:r w:rsidR="00900266">
        <w:rPr>
          <w:color w:val="000000"/>
          <w:sz w:val="24"/>
          <w:szCs w:val="24"/>
          <w:shd w:val="clear" w:color="auto" w:fill="FFFFFF"/>
        </w:rPr>
        <w:t xml:space="preserve"> на почту </w:t>
      </w:r>
      <w:r w:rsidR="00AB7EAC">
        <w:rPr>
          <w:color w:val="000000"/>
          <w:sz w:val="24"/>
          <w:szCs w:val="24"/>
          <w:shd w:val="clear" w:color="auto" w:fill="FFFFFF"/>
        </w:rPr>
        <w:t>ссылку,</w:t>
      </w:r>
      <w:r w:rsidR="00900266">
        <w:rPr>
          <w:color w:val="000000"/>
          <w:sz w:val="24"/>
          <w:szCs w:val="24"/>
          <w:shd w:val="clear" w:color="auto" w:fill="FFFFFF"/>
        </w:rPr>
        <w:t xml:space="preserve"> по которой можно будет установить новый пароль.</w:t>
      </w:r>
    </w:p>
    <w:p w:rsidR="00D328C1" w:rsidRDefault="00D328C1" w:rsidP="00D328C1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453054" cy="2068620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73" cy="207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C1" w:rsidRPr="00D328C1" w:rsidRDefault="00D328C1" w:rsidP="00D328C1">
      <w:pPr>
        <w:ind w:firstLine="708"/>
        <w:jc w:val="center"/>
        <w:rPr>
          <w:i/>
          <w:color w:val="000000"/>
          <w:sz w:val="24"/>
          <w:szCs w:val="24"/>
          <w:shd w:val="clear" w:color="auto" w:fill="FFFFFF"/>
        </w:rPr>
      </w:pPr>
      <w:r w:rsidRPr="00D328C1">
        <w:rPr>
          <w:i/>
          <w:color w:val="000000"/>
          <w:sz w:val="24"/>
          <w:szCs w:val="24"/>
          <w:shd w:val="clear" w:color="auto" w:fill="FFFFFF"/>
        </w:rPr>
        <w:t>Рис</w:t>
      </w:r>
      <w:r>
        <w:rPr>
          <w:i/>
          <w:color w:val="000000"/>
          <w:sz w:val="24"/>
          <w:szCs w:val="24"/>
          <w:shd w:val="clear" w:color="auto" w:fill="FFFFFF"/>
        </w:rPr>
        <w:t>.3</w:t>
      </w:r>
    </w:p>
    <w:p w:rsidR="00D328C1" w:rsidRDefault="00D328C1" w:rsidP="00D328C1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</w:p>
    <w:p w:rsidR="00F32EAA" w:rsidRPr="00A262F3" w:rsidRDefault="00AB7EAC" w:rsidP="00F32EAA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>После авторизации з</w:t>
      </w:r>
      <w:r w:rsidR="00F32EAA" w:rsidRPr="00A262F3">
        <w:rPr>
          <w:color w:val="000000"/>
          <w:sz w:val="24"/>
          <w:szCs w:val="24"/>
          <w:shd w:val="clear" w:color="auto" w:fill="FFFFFF"/>
        </w:rPr>
        <w:t>апускается основная страница системы.</w:t>
      </w:r>
      <w:r w:rsidR="00A22FC3" w:rsidRPr="00A262F3">
        <w:rPr>
          <w:color w:val="000000"/>
          <w:sz w:val="24"/>
          <w:szCs w:val="24"/>
          <w:shd w:val="clear" w:color="auto" w:fill="FFFFFF"/>
        </w:rPr>
        <w:t xml:space="preserve"> На </w:t>
      </w:r>
      <w:r w:rsidR="000655CA">
        <w:rPr>
          <w:color w:val="000000"/>
          <w:sz w:val="24"/>
          <w:szCs w:val="24"/>
          <w:shd w:val="clear" w:color="auto" w:fill="FFFFFF"/>
        </w:rPr>
        <w:t>левой</w:t>
      </w:r>
      <w:r w:rsidR="00A22FC3" w:rsidRPr="00A262F3">
        <w:rPr>
          <w:color w:val="000000"/>
          <w:sz w:val="24"/>
          <w:szCs w:val="24"/>
          <w:shd w:val="clear" w:color="auto" w:fill="FFFFFF"/>
        </w:rPr>
        <w:t xml:space="preserve"> стороне страницы </w:t>
      </w:r>
      <w:r w:rsidR="0053227B" w:rsidRPr="00A262F3">
        <w:rPr>
          <w:color w:val="000000"/>
          <w:sz w:val="24"/>
          <w:szCs w:val="24"/>
          <w:shd w:val="clear" w:color="auto" w:fill="FFFFFF"/>
        </w:rPr>
        <w:t xml:space="preserve">списком </w:t>
      </w:r>
      <w:r w:rsidR="00A22FC3" w:rsidRPr="00A262F3">
        <w:rPr>
          <w:color w:val="000000"/>
          <w:sz w:val="24"/>
          <w:szCs w:val="24"/>
          <w:shd w:val="clear" w:color="auto" w:fill="FFFFFF"/>
        </w:rPr>
        <w:t xml:space="preserve">отображаются </w:t>
      </w:r>
      <w:r w:rsidR="00DE62DF">
        <w:rPr>
          <w:color w:val="000000"/>
          <w:sz w:val="24"/>
          <w:szCs w:val="24"/>
          <w:shd w:val="clear" w:color="auto" w:fill="FFFFFF"/>
        </w:rPr>
        <w:t>меню системы</w:t>
      </w:r>
      <w:r w:rsidR="00A22FC3" w:rsidRPr="00A262F3">
        <w:rPr>
          <w:color w:val="000000"/>
          <w:sz w:val="24"/>
          <w:szCs w:val="24"/>
          <w:shd w:val="clear" w:color="auto" w:fill="FFFFFF"/>
        </w:rPr>
        <w:t>:</w:t>
      </w:r>
    </w:p>
    <w:p w:rsidR="00A22FC3" w:rsidRPr="00A262F3" w:rsidRDefault="00A22FC3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262F3">
        <w:rPr>
          <w:rFonts w:ascii="Times New Roman" w:hAnsi="Times New Roman"/>
          <w:b/>
          <w:sz w:val="24"/>
          <w:szCs w:val="24"/>
        </w:rPr>
        <w:t>Проекты</w:t>
      </w:r>
    </w:p>
    <w:p w:rsidR="00A22FC3" w:rsidRPr="00A262F3" w:rsidRDefault="00A22FC3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262F3">
        <w:rPr>
          <w:rFonts w:ascii="Times New Roman" w:hAnsi="Times New Roman"/>
          <w:b/>
          <w:sz w:val="24"/>
          <w:szCs w:val="24"/>
        </w:rPr>
        <w:t>Отчеты</w:t>
      </w:r>
    </w:p>
    <w:p w:rsidR="00A22FC3" w:rsidRDefault="00A22FC3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262F3">
        <w:rPr>
          <w:rFonts w:ascii="Times New Roman" w:hAnsi="Times New Roman"/>
          <w:b/>
          <w:sz w:val="24"/>
          <w:szCs w:val="24"/>
        </w:rPr>
        <w:t>Журнал</w:t>
      </w:r>
    </w:p>
    <w:p w:rsidR="00DE62DF" w:rsidRDefault="00DE62DF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Эксперты</w:t>
      </w:r>
    </w:p>
    <w:p w:rsidR="00377851" w:rsidRDefault="00377851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План</w:t>
      </w:r>
    </w:p>
    <w:p w:rsidR="00377851" w:rsidRDefault="00377851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Акты</w:t>
      </w:r>
    </w:p>
    <w:p w:rsidR="00DE62DF" w:rsidRDefault="00DE62DF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СУР-регистр</w:t>
      </w:r>
      <w:proofErr w:type="gramEnd"/>
    </w:p>
    <w:p w:rsidR="00377851" w:rsidRPr="00A262F3" w:rsidRDefault="00377851" w:rsidP="00A22FC3">
      <w:pPr>
        <w:pStyle w:val="a7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МИОАДП</w:t>
      </w:r>
    </w:p>
    <w:p w:rsidR="00E30824" w:rsidRPr="00A262F3" w:rsidRDefault="00DE62DF" w:rsidP="00F32E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91275" cy="24193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FC3" w:rsidRPr="00A262F3" w:rsidRDefault="00AD397D" w:rsidP="00A22FC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Рис.4</w:t>
      </w:r>
    </w:p>
    <w:p w:rsidR="00EF6366" w:rsidRDefault="00EF6366" w:rsidP="00F04117">
      <w:pPr>
        <w:ind w:firstLine="708"/>
        <w:rPr>
          <w:ins w:id="0" w:author="Садыкова Жанар" w:date="2016-03-31T12:46:00Z"/>
          <w:color w:val="000000"/>
          <w:sz w:val="24"/>
          <w:szCs w:val="24"/>
          <w:shd w:val="clear" w:color="auto" w:fill="FFFFFF"/>
        </w:rPr>
      </w:pPr>
    </w:p>
    <w:p w:rsidR="00EF6366" w:rsidRDefault="00EF6366" w:rsidP="00F04117">
      <w:pPr>
        <w:ind w:firstLine="708"/>
        <w:rPr>
          <w:ins w:id="1" w:author="Садыкова Жанар" w:date="2016-03-31T12:46:00Z"/>
          <w:color w:val="000000"/>
          <w:sz w:val="24"/>
          <w:szCs w:val="24"/>
          <w:shd w:val="clear" w:color="auto" w:fill="FFFFFF"/>
        </w:rPr>
      </w:pPr>
      <w:ins w:id="2" w:author="Садыкова Жанар" w:date="2016-03-31T12:46:00Z">
        <w:r>
          <w:rPr>
            <w:color w:val="000000"/>
            <w:sz w:val="24"/>
            <w:szCs w:val="24"/>
            <w:shd w:val="clear" w:color="auto" w:fill="FFFFFF"/>
          </w:rPr>
          <w:t>В блоках:</w:t>
        </w:r>
      </w:ins>
    </w:p>
    <w:p w:rsidR="00EF6366" w:rsidRDefault="00EF6366" w:rsidP="00F04117">
      <w:pPr>
        <w:ind w:firstLine="708"/>
        <w:rPr>
          <w:ins w:id="3" w:author="Садыкова Жанар" w:date="2016-03-31T12:47:00Z"/>
          <w:color w:val="000000"/>
          <w:sz w:val="24"/>
          <w:szCs w:val="24"/>
          <w:shd w:val="clear" w:color="auto" w:fill="FFFFFF"/>
        </w:rPr>
      </w:pPr>
      <w:ins w:id="4" w:author="Садыкова Жанар" w:date="2016-03-31T12:46:00Z">
        <w:r w:rsidRPr="00EF6366">
          <w:rPr>
            <w:i/>
            <w:color w:val="000000"/>
            <w:sz w:val="24"/>
            <w:szCs w:val="24"/>
            <w:shd w:val="clear" w:color="auto" w:fill="FFFFFF"/>
          </w:rPr>
          <w:t>Проекты</w:t>
        </w:r>
      </w:ins>
      <w:ins w:id="5" w:author="Садыкова Жанар" w:date="2016-03-31T12:47:00Z">
        <w:r>
          <w:rPr>
            <w:i/>
            <w:color w:val="000000"/>
            <w:sz w:val="24"/>
            <w:szCs w:val="24"/>
            <w:shd w:val="clear" w:color="auto" w:fill="FFFFFF"/>
          </w:rPr>
          <w:t xml:space="preserve"> – </w:t>
        </w:r>
        <w:r>
          <w:rPr>
            <w:color w:val="000000"/>
            <w:sz w:val="24"/>
            <w:szCs w:val="24"/>
            <w:shd w:val="clear" w:color="auto" w:fill="FFFFFF"/>
          </w:rPr>
          <w:t>отображается список проектов.</w:t>
        </w:r>
      </w:ins>
    </w:p>
    <w:p w:rsidR="00EF6366" w:rsidRDefault="00EF6366" w:rsidP="00F04117">
      <w:pPr>
        <w:ind w:firstLine="708"/>
        <w:rPr>
          <w:ins w:id="6" w:author="Садыкова Жанар" w:date="2016-03-31T12:47:00Z"/>
          <w:color w:val="000000"/>
          <w:sz w:val="24"/>
          <w:szCs w:val="24"/>
          <w:shd w:val="clear" w:color="auto" w:fill="FFFFFF"/>
        </w:rPr>
      </w:pPr>
      <w:ins w:id="7" w:author="Садыкова Жанар" w:date="2016-03-31T12:47:00Z">
        <w:r w:rsidRPr="00EF6366">
          <w:rPr>
            <w:i/>
            <w:color w:val="000000"/>
            <w:sz w:val="24"/>
            <w:szCs w:val="24"/>
            <w:shd w:val="clear" w:color="auto" w:fill="FFFFFF"/>
          </w:rPr>
          <w:t>Последние отчеты</w:t>
        </w:r>
        <w:r>
          <w:rPr>
            <w:color w:val="000000"/>
            <w:sz w:val="24"/>
            <w:szCs w:val="24"/>
            <w:shd w:val="clear" w:color="auto" w:fill="FFFFFF"/>
          </w:rPr>
          <w:t xml:space="preserve"> – </w:t>
        </w:r>
      </w:ins>
      <w:ins w:id="8" w:author="Садыкова Жанар" w:date="2016-03-31T12:48:00Z">
        <w:r>
          <w:rPr>
            <w:color w:val="000000"/>
            <w:sz w:val="24"/>
            <w:szCs w:val="24"/>
            <w:shd w:val="clear" w:color="auto" w:fill="FFFFFF"/>
          </w:rPr>
          <w:t xml:space="preserve">все отчеты </w:t>
        </w:r>
        <w:proofErr w:type="spellStart"/>
        <w:r>
          <w:rPr>
            <w:color w:val="000000"/>
            <w:sz w:val="24"/>
            <w:szCs w:val="24"/>
            <w:shd w:val="clear" w:color="auto" w:fill="FFFFFF"/>
          </w:rPr>
          <w:t>грантополучателей</w:t>
        </w:r>
        <w:proofErr w:type="spellEnd"/>
        <w:r>
          <w:rPr>
            <w:color w:val="000000"/>
            <w:sz w:val="24"/>
            <w:szCs w:val="24"/>
            <w:shd w:val="clear" w:color="auto" w:fill="FFFFFF"/>
          </w:rPr>
          <w:t xml:space="preserve"> в статусе «на проверке эксперта» и «отправлен</w:t>
        </w:r>
      </w:ins>
      <w:ins w:id="9" w:author="Садыкова Жанар" w:date="2016-03-31T12:59:00Z">
        <w:r w:rsidR="0088190C">
          <w:rPr>
            <w:color w:val="000000"/>
            <w:sz w:val="24"/>
            <w:szCs w:val="24"/>
            <w:shd w:val="clear" w:color="auto" w:fill="FFFFFF"/>
          </w:rPr>
          <w:t>о</w:t>
        </w:r>
      </w:ins>
      <w:ins w:id="10" w:author="Садыкова Жанар" w:date="2016-03-31T12:48:00Z">
        <w:r>
          <w:rPr>
            <w:color w:val="000000"/>
            <w:sz w:val="24"/>
            <w:szCs w:val="24"/>
            <w:shd w:val="clear" w:color="auto" w:fill="FFFFFF"/>
          </w:rPr>
          <w:t xml:space="preserve"> на доработку ГП».</w:t>
        </w:r>
      </w:ins>
    </w:p>
    <w:p w:rsidR="00EF6366" w:rsidRDefault="00EF6366" w:rsidP="00F04117">
      <w:pPr>
        <w:ind w:firstLine="708"/>
        <w:rPr>
          <w:ins w:id="11" w:author="Садыкова Жанар" w:date="2016-03-31T12:47:00Z"/>
          <w:color w:val="000000"/>
          <w:sz w:val="24"/>
          <w:szCs w:val="24"/>
          <w:shd w:val="clear" w:color="auto" w:fill="FFFFFF"/>
        </w:rPr>
      </w:pPr>
      <w:ins w:id="12" w:author="Садыкова Жанар" w:date="2016-03-31T12:47:00Z">
        <w:r w:rsidRPr="00EF6366">
          <w:rPr>
            <w:i/>
            <w:color w:val="000000"/>
            <w:sz w:val="24"/>
            <w:szCs w:val="24"/>
            <w:shd w:val="clear" w:color="auto" w:fill="FFFFFF"/>
          </w:rPr>
          <w:t>Пос</w:t>
        </w:r>
      </w:ins>
      <w:ins w:id="13" w:author="Садыкова Жанар" w:date="2016-05-20T12:53:00Z">
        <w:r w:rsidR="009D4097">
          <w:rPr>
            <w:i/>
            <w:color w:val="000000"/>
            <w:sz w:val="24"/>
            <w:szCs w:val="24"/>
            <w:shd w:val="clear" w:color="auto" w:fill="FFFFFF"/>
          </w:rPr>
          <w:t xml:space="preserve">тупившие документы </w:t>
        </w:r>
        <w:proofErr w:type="gramStart"/>
        <w:r w:rsidR="009D4097">
          <w:rPr>
            <w:i/>
            <w:color w:val="000000"/>
            <w:sz w:val="24"/>
            <w:szCs w:val="24"/>
            <w:shd w:val="clear" w:color="auto" w:fill="FFFFFF"/>
          </w:rPr>
          <w:t>-</w:t>
        </w:r>
      </w:ins>
      <w:ins w:id="14" w:author="Садыкова Жанар" w:date="2016-03-31T12:49:00Z">
        <w:r>
          <w:rPr>
            <w:color w:val="000000"/>
            <w:sz w:val="24"/>
            <w:szCs w:val="24"/>
            <w:shd w:val="clear" w:color="auto" w:fill="FFFFFF"/>
          </w:rPr>
          <w:t>п</w:t>
        </w:r>
        <w:proofErr w:type="gramEnd"/>
        <w:r>
          <w:rPr>
            <w:color w:val="000000"/>
            <w:sz w:val="24"/>
            <w:szCs w:val="24"/>
            <w:shd w:val="clear" w:color="auto" w:fill="FFFFFF"/>
          </w:rPr>
          <w:t>оказывает название проекта, по которому поступил</w:t>
        </w:r>
      </w:ins>
      <w:ins w:id="15" w:author="Садыкова Жанар" w:date="2016-05-20T14:14:00Z">
        <w:r w:rsidR="00FC270C">
          <w:rPr>
            <w:color w:val="000000"/>
            <w:sz w:val="24"/>
            <w:szCs w:val="24"/>
            <w:shd w:val="clear" w:color="auto" w:fill="FFFFFF"/>
          </w:rPr>
          <w:t xml:space="preserve"> новый документ</w:t>
        </w:r>
      </w:ins>
      <w:ins w:id="16" w:author="Садыкова Жанар" w:date="2016-03-31T12:49:00Z">
        <w:r>
          <w:rPr>
            <w:color w:val="000000"/>
            <w:sz w:val="24"/>
            <w:szCs w:val="24"/>
            <w:shd w:val="clear" w:color="auto" w:fill="FFFFFF"/>
          </w:rPr>
          <w:t>.</w:t>
        </w:r>
      </w:ins>
    </w:p>
    <w:p w:rsidR="00EF6366" w:rsidRDefault="00EF6366" w:rsidP="00F04117">
      <w:pPr>
        <w:ind w:firstLine="708"/>
        <w:rPr>
          <w:ins w:id="17" w:author="Садыкова Жанар" w:date="2016-03-31T12:50:00Z"/>
          <w:color w:val="000000"/>
          <w:sz w:val="24"/>
          <w:szCs w:val="24"/>
          <w:shd w:val="clear" w:color="auto" w:fill="FFFFFF"/>
        </w:rPr>
      </w:pPr>
      <w:ins w:id="18" w:author="Садыкова Жанар" w:date="2016-03-31T12:47:00Z">
        <w:r w:rsidRPr="00EF6366">
          <w:rPr>
            <w:i/>
            <w:color w:val="000000"/>
            <w:sz w:val="24"/>
            <w:szCs w:val="24"/>
            <w:shd w:val="clear" w:color="auto" w:fill="FFFFFF"/>
          </w:rPr>
          <w:t xml:space="preserve">Ближайшие задачи </w:t>
        </w:r>
      </w:ins>
      <w:ins w:id="19" w:author="Садыкова Жанар" w:date="2016-03-31T12:50:00Z">
        <w:r>
          <w:rPr>
            <w:i/>
            <w:color w:val="000000"/>
            <w:sz w:val="24"/>
            <w:szCs w:val="24"/>
            <w:shd w:val="clear" w:color="auto" w:fill="FFFFFF"/>
          </w:rPr>
          <w:t>–</w:t>
        </w:r>
      </w:ins>
      <w:ins w:id="20" w:author="Садыкова Жанар" w:date="2016-03-31T12:47:00Z">
        <w:r w:rsidRPr="00EF6366">
          <w:rPr>
            <w:i/>
            <w:color w:val="000000"/>
            <w:sz w:val="24"/>
            <w:szCs w:val="24"/>
            <w:shd w:val="clear" w:color="auto" w:fill="FFFFFF"/>
          </w:rPr>
          <w:t xml:space="preserve"> </w:t>
        </w:r>
      </w:ins>
      <w:ins w:id="21" w:author="Садыкова Жанар" w:date="2016-03-31T12:50:00Z">
        <w:r>
          <w:rPr>
            <w:color w:val="000000"/>
            <w:sz w:val="24"/>
            <w:szCs w:val="24"/>
            <w:shd w:val="clear" w:color="auto" w:fill="FFFFFF"/>
          </w:rPr>
          <w:t>выходит список задач на ближайший месяц.</w:t>
        </w:r>
      </w:ins>
    </w:p>
    <w:p w:rsidR="00EF6366" w:rsidRPr="00EF6366" w:rsidRDefault="00EF6366" w:rsidP="00F04117">
      <w:pPr>
        <w:ind w:firstLine="708"/>
        <w:rPr>
          <w:ins w:id="22" w:author="Садыкова Жанар" w:date="2016-03-31T12:46:00Z"/>
          <w:color w:val="000000"/>
          <w:sz w:val="24"/>
          <w:szCs w:val="24"/>
          <w:shd w:val="clear" w:color="auto" w:fill="FFFFFF"/>
        </w:rPr>
      </w:pPr>
    </w:p>
    <w:p w:rsidR="00F04117" w:rsidRDefault="00DE62DF" w:rsidP="00F04117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У администратора есть возможность просмотра и редак</w:t>
      </w:r>
      <w:r w:rsidR="006C76C3">
        <w:rPr>
          <w:color w:val="000000"/>
          <w:sz w:val="24"/>
          <w:szCs w:val="24"/>
          <w:shd w:val="clear" w:color="auto" w:fill="FFFFFF"/>
        </w:rPr>
        <w:t>тирования всех данных по проектам</w:t>
      </w:r>
      <w:r>
        <w:rPr>
          <w:color w:val="000000"/>
          <w:sz w:val="24"/>
          <w:szCs w:val="24"/>
          <w:shd w:val="clear" w:color="auto" w:fill="FFFFFF"/>
        </w:rPr>
        <w:t>.</w:t>
      </w:r>
      <w:r w:rsidR="006C76C3">
        <w:rPr>
          <w:color w:val="000000"/>
          <w:sz w:val="24"/>
          <w:szCs w:val="24"/>
          <w:shd w:val="clear" w:color="auto" w:fill="FFFFFF"/>
        </w:rPr>
        <w:t xml:space="preserve"> Процесс работы по меню подробно описан в инструкциях </w:t>
      </w:r>
      <w:proofErr w:type="spellStart"/>
      <w:r w:rsidR="006C76C3">
        <w:rPr>
          <w:color w:val="000000"/>
          <w:sz w:val="24"/>
          <w:szCs w:val="24"/>
          <w:shd w:val="clear" w:color="auto" w:fill="FFFFFF"/>
        </w:rPr>
        <w:t>грантополучателя</w:t>
      </w:r>
      <w:proofErr w:type="spellEnd"/>
      <w:r w:rsidR="006C76C3">
        <w:rPr>
          <w:color w:val="000000"/>
          <w:sz w:val="24"/>
          <w:szCs w:val="24"/>
          <w:shd w:val="clear" w:color="auto" w:fill="FFFFFF"/>
        </w:rPr>
        <w:t xml:space="preserve">, эксперта, </w:t>
      </w:r>
      <w:proofErr w:type="gramStart"/>
      <w:r w:rsidR="00D60E25">
        <w:rPr>
          <w:color w:val="000000"/>
          <w:sz w:val="24"/>
          <w:szCs w:val="24"/>
          <w:shd w:val="clear" w:color="auto" w:fill="FFFFFF"/>
        </w:rPr>
        <w:t>СУР</w:t>
      </w:r>
      <w:r w:rsidR="006C76C3">
        <w:rPr>
          <w:color w:val="000000"/>
          <w:sz w:val="24"/>
          <w:szCs w:val="24"/>
          <w:shd w:val="clear" w:color="auto" w:fill="FFFFFF"/>
        </w:rPr>
        <w:t>-эксперта</w:t>
      </w:r>
      <w:proofErr w:type="gramEnd"/>
      <w:r w:rsidR="006C76C3">
        <w:rPr>
          <w:color w:val="000000"/>
          <w:sz w:val="24"/>
          <w:szCs w:val="24"/>
          <w:shd w:val="clear" w:color="auto" w:fill="FFFFFF"/>
        </w:rPr>
        <w:t xml:space="preserve"> и руководителя.</w:t>
      </w:r>
    </w:p>
    <w:p w:rsidR="00F04117" w:rsidRPr="00A262F3" w:rsidRDefault="006C76C3" w:rsidP="006C76C3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1967F17" wp14:editId="15967C76">
            <wp:extent cx="1890346" cy="156574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806" cy="156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E3" w:rsidRDefault="00AD397D" w:rsidP="006323E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Рис.5</w:t>
      </w:r>
    </w:p>
    <w:p w:rsidR="006323E3" w:rsidRDefault="006C76C3" w:rsidP="006C76C3">
      <w:pPr>
        <w:ind w:firstLine="708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У администратора имеются полномочия на управление настройками системы</w:t>
      </w:r>
      <w:ins w:id="23" w:author="Садыкова Жанар" w:date="2016-03-31T13:01:00Z">
        <w:r w:rsidR="0088190C">
          <w:rPr>
            <w:color w:val="000000"/>
            <w:sz w:val="24"/>
            <w:szCs w:val="24"/>
            <w:shd w:val="clear" w:color="auto" w:fill="FFFFFF"/>
          </w:rPr>
          <w:t xml:space="preserve">, как </w:t>
        </w:r>
      </w:ins>
      <w:ins w:id="24" w:author="Садыкова Жанар" w:date="2016-03-31T13:02:00Z">
        <w:r w:rsidR="0088190C">
          <w:rPr>
            <w:color w:val="000000"/>
            <w:sz w:val="24"/>
            <w:szCs w:val="24"/>
            <w:shd w:val="clear" w:color="auto" w:fill="FFFFFF"/>
          </w:rPr>
          <w:t xml:space="preserve">управление </w:t>
        </w:r>
      </w:ins>
      <w:ins w:id="25" w:author="Садыкова Жанар" w:date="2016-03-31T13:01:00Z">
        <w:r w:rsidR="0088190C">
          <w:rPr>
            <w:color w:val="000000"/>
            <w:sz w:val="24"/>
            <w:szCs w:val="24"/>
            <w:shd w:val="clear" w:color="auto" w:fill="FFFFFF"/>
          </w:rPr>
          <w:t>пользовател</w:t>
        </w:r>
      </w:ins>
      <w:ins w:id="26" w:author="Садыкова Жанар" w:date="2016-03-31T13:02:00Z">
        <w:r w:rsidR="0088190C">
          <w:rPr>
            <w:color w:val="000000"/>
            <w:sz w:val="24"/>
            <w:szCs w:val="24"/>
            <w:shd w:val="clear" w:color="auto" w:fill="FFFFFF"/>
          </w:rPr>
          <w:t>ям</w:t>
        </w:r>
      </w:ins>
      <w:ins w:id="27" w:author="Садыкова Жанар" w:date="2016-03-31T13:03:00Z">
        <w:r w:rsidR="0088190C">
          <w:rPr>
            <w:color w:val="000000"/>
            <w:sz w:val="24"/>
            <w:szCs w:val="24"/>
            <w:shd w:val="clear" w:color="auto" w:fill="FFFFFF"/>
          </w:rPr>
          <w:t>и,</w:t>
        </w:r>
      </w:ins>
      <w:del w:id="28" w:author="Садыкова Жанар" w:date="2016-03-31T13:01:00Z">
        <w:r w:rsidDel="0088190C">
          <w:rPr>
            <w:color w:val="000000"/>
            <w:sz w:val="24"/>
            <w:szCs w:val="24"/>
            <w:shd w:val="clear" w:color="auto" w:fill="FFFFFF"/>
          </w:rPr>
          <w:delText>.</w:delText>
        </w:r>
      </w:del>
      <w:ins w:id="29" w:author="Садыкова Жанар" w:date="2016-03-31T13:03:00Z">
        <w:r w:rsidR="0088190C">
          <w:rPr>
            <w:color w:val="000000"/>
            <w:sz w:val="24"/>
            <w:szCs w:val="24"/>
            <w:shd w:val="clear" w:color="auto" w:fill="FFFFFF"/>
          </w:rPr>
          <w:t xml:space="preserve"> </w:t>
        </w:r>
      </w:ins>
      <w:ins w:id="30" w:author="Садыкова Жанар" w:date="2016-03-31T13:02:00Z">
        <w:r w:rsidR="0088190C">
          <w:rPr>
            <w:color w:val="000000"/>
            <w:sz w:val="24"/>
            <w:szCs w:val="24"/>
            <w:shd w:val="clear" w:color="auto" w:fill="FFFFFF"/>
          </w:rPr>
          <w:t>полномочиями и проектами.</w:t>
        </w:r>
      </w:ins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D60E25">
        <w:rPr>
          <w:color w:val="000000"/>
          <w:sz w:val="24"/>
          <w:szCs w:val="24"/>
          <w:shd w:val="clear" w:color="auto" w:fill="FFFFFF"/>
        </w:rPr>
        <w:t>Переход в</w:t>
      </w:r>
      <w:del w:id="31" w:author="Tolkyn Baimukhanova" w:date="2016-03-26T12:56:00Z">
        <w:r w:rsidDel="00D60E25">
          <w:rPr>
            <w:color w:val="000000"/>
            <w:sz w:val="24"/>
            <w:szCs w:val="24"/>
            <w:shd w:val="clear" w:color="auto" w:fill="FFFFFF"/>
          </w:rPr>
          <w:delText>В</w:delText>
        </w:r>
      </w:del>
      <w:r>
        <w:rPr>
          <w:color w:val="000000"/>
          <w:sz w:val="24"/>
          <w:szCs w:val="24"/>
          <w:shd w:val="clear" w:color="auto" w:fill="FFFFFF"/>
        </w:rPr>
        <w:t xml:space="preserve"> режим </w:t>
      </w:r>
      <w:r w:rsidR="00AB7EAC">
        <w:rPr>
          <w:color w:val="000000"/>
          <w:sz w:val="24"/>
          <w:szCs w:val="24"/>
          <w:shd w:val="clear" w:color="auto" w:fill="FFFFFF"/>
        </w:rPr>
        <w:t xml:space="preserve">администрирования </w:t>
      </w:r>
      <w:r w:rsidR="00D60E25">
        <w:rPr>
          <w:color w:val="000000"/>
          <w:sz w:val="24"/>
          <w:szCs w:val="24"/>
          <w:shd w:val="clear" w:color="auto" w:fill="FFFFFF"/>
        </w:rPr>
        <w:t xml:space="preserve"> производится </w:t>
      </w:r>
      <w:r>
        <w:rPr>
          <w:color w:val="000000"/>
          <w:sz w:val="24"/>
          <w:szCs w:val="24"/>
          <w:shd w:val="clear" w:color="auto" w:fill="FFFFFF"/>
        </w:rPr>
        <w:t xml:space="preserve"> при нажатии кнопки «Администратор».</w:t>
      </w:r>
    </w:p>
    <w:p w:rsidR="006C76C3" w:rsidRPr="00BE1603" w:rsidRDefault="006C76C3" w:rsidP="006C76C3">
      <w:pPr>
        <w:ind w:firstLine="708"/>
        <w:jc w:val="both"/>
        <w:rPr>
          <w:b/>
          <w:color w:val="000000"/>
          <w:sz w:val="24"/>
          <w:szCs w:val="24"/>
          <w:shd w:val="clear" w:color="auto" w:fill="FFFFFF"/>
        </w:rPr>
      </w:pPr>
    </w:p>
    <w:p w:rsidR="00A52274" w:rsidRDefault="006C76C3" w:rsidP="00BE1603">
      <w:pPr>
        <w:pStyle w:val="a7"/>
        <w:numPr>
          <w:ilvl w:val="0"/>
          <w:numId w:val="6"/>
        </w:numPr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Создание</w:t>
      </w:r>
      <w:r w:rsidR="00D60E25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нового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пользователя</w:t>
      </w:r>
      <w:r w:rsidR="00875B4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от Агентства</w:t>
      </w:r>
    </w:p>
    <w:p w:rsidR="004B098D" w:rsidRDefault="004B098D" w:rsidP="004B098D">
      <w:pPr>
        <w:pStyle w:val="a7"/>
        <w:ind w:left="106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B098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 открывшемся окне отображается справа меню:</w:t>
      </w:r>
    </w:p>
    <w:p w:rsidR="000A1479" w:rsidRDefault="000A1479" w:rsidP="004B098D">
      <w:pPr>
        <w:pStyle w:val="a7"/>
        <w:ind w:left="106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242D2002" wp14:editId="7231BE9F">
            <wp:extent cx="4800600" cy="2611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8D" w:rsidRPr="004B098D" w:rsidRDefault="00AD397D" w:rsidP="004B098D">
      <w:pPr>
        <w:pStyle w:val="a7"/>
        <w:ind w:left="1068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Рис.6</w:t>
      </w:r>
    </w:p>
    <w:p w:rsidR="00A50864" w:rsidRDefault="004B098D" w:rsidP="004B098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Для создания пользователя Агентства, выбира</w:t>
      </w:r>
      <w:r w:rsidR="005B3F9C">
        <w:rPr>
          <w:sz w:val="24"/>
          <w:szCs w:val="24"/>
        </w:rPr>
        <w:t>ется</w:t>
      </w:r>
      <w:r w:rsidR="002C06C3">
        <w:rPr>
          <w:sz w:val="24"/>
          <w:szCs w:val="24"/>
        </w:rPr>
        <w:t xml:space="preserve"> </w:t>
      </w:r>
      <w:r>
        <w:rPr>
          <w:sz w:val="24"/>
          <w:szCs w:val="24"/>
        </w:rPr>
        <w:t>пункт «пользователи ИСЭМ», затем добав</w:t>
      </w:r>
      <w:r w:rsidR="005B3F9C">
        <w:rPr>
          <w:sz w:val="24"/>
          <w:szCs w:val="24"/>
        </w:rPr>
        <w:t xml:space="preserve">ляется новый </w:t>
      </w:r>
      <w:r>
        <w:rPr>
          <w:sz w:val="24"/>
          <w:szCs w:val="24"/>
        </w:rPr>
        <w:t xml:space="preserve"> пользовател</w:t>
      </w:r>
      <w:r w:rsidR="005B3F9C">
        <w:rPr>
          <w:sz w:val="24"/>
          <w:szCs w:val="24"/>
        </w:rPr>
        <w:t>ь</w:t>
      </w:r>
      <w:r>
        <w:rPr>
          <w:sz w:val="24"/>
          <w:szCs w:val="24"/>
        </w:rPr>
        <w:t>. По умолчанию</w:t>
      </w:r>
      <w:r w:rsidR="005B3F9C">
        <w:rPr>
          <w:sz w:val="24"/>
          <w:szCs w:val="24"/>
        </w:rPr>
        <w:t xml:space="preserve"> в Системе </w:t>
      </w:r>
      <w:r>
        <w:rPr>
          <w:sz w:val="24"/>
          <w:szCs w:val="24"/>
        </w:rPr>
        <w:t xml:space="preserve"> всегда отображаются существующие пользователи системы.</w:t>
      </w:r>
    </w:p>
    <w:p w:rsidR="00AB4B8D" w:rsidRDefault="00637385" w:rsidP="004B098D">
      <w:pPr>
        <w:rPr>
          <w:sz w:val="24"/>
          <w:szCs w:val="24"/>
        </w:rPr>
      </w:pPr>
      <w:r>
        <w:rPr>
          <w:sz w:val="24"/>
          <w:szCs w:val="24"/>
        </w:rPr>
        <w:t>При создании нового пользователя необходимо заполнить информацию:</w:t>
      </w:r>
    </w:p>
    <w:p w:rsidR="00637385" w:rsidRPr="007F1265" w:rsidRDefault="00637385" w:rsidP="004B098D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 w:rsidRPr="007F1265">
        <w:rPr>
          <w:i/>
          <w:sz w:val="24"/>
          <w:szCs w:val="24"/>
        </w:rPr>
        <w:t>-  Роль</w:t>
      </w:r>
    </w:p>
    <w:p w:rsidR="00637385" w:rsidRPr="007F1265" w:rsidRDefault="00637385" w:rsidP="004B098D">
      <w:pPr>
        <w:rPr>
          <w:i/>
          <w:sz w:val="24"/>
          <w:szCs w:val="24"/>
        </w:rPr>
      </w:pPr>
      <w:r w:rsidRPr="007F1265">
        <w:rPr>
          <w:i/>
          <w:sz w:val="24"/>
          <w:szCs w:val="24"/>
        </w:rPr>
        <w:t xml:space="preserve"> -  ФИО пользователя</w:t>
      </w:r>
    </w:p>
    <w:p w:rsidR="00637385" w:rsidRDefault="00637385" w:rsidP="004B098D">
      <w:pPr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Pr="007F1265">
        <w:rPr>
          <w:i/>
          <w:sz w:val="24"/>
          <w:szCs w:val="24"/>
        </w:rPr>
        <w:t>Телефон</w:t>
      </w:r>
    </w:p>
    <w:p w:rsidR="00637385" w:rsidRDefault="00637385" w:rsidP="00637385">
      <w:pPr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Pr="007F1265">
        <w:rPr>
          <w:i/>
          <w:sz w:val="24"/>
          <w:szCs w:val="24"/>
        </w:rPr>
        <w:t>Отрасль</w:t>
      </w:r>
      <w:r w:rsidR="005B12FF" w:rsidRPr="007F1265">
        <w:rPr>
          <w:i/>
          <w:sz w:val="24"/>
          <w:szCs w:val="24"/>
        </w:rPr>
        <w:t xml:space="preserve"> </w:t>
      </w:r>
      <w:r w:rsidR="005B12FF">
        <w:rPr>
          <w:sz w:val="24"/>
          <w:szCs w:val="24"/>
        </w:rPr>
        <w:t>-</w:t>
      </w:r>
      <w:r w:rsidR="005B12FF" w:rsidRPr="005B12FF">
        <w:rPr>
          <w:sz w:val="24"/>
          <w:szCs w:val="24"/>
        </w:rPr>
        <w:t xml:space="preserve"> </w:t>
      </w:r>
      <w:r w:rsidR="005B12FF">
        <w:rPr>
          <w:sz w:val="24"/>
          <w:szCs w:val="24"/>
        </w:rPr>
        <w:t>выбирается администратором  из выпадающего списка</w:t>
      </w:r>
      <w:r w:rsidR="007F1265">
        <w:rPr>
          <w:sz w:val="24"/>
          <w:szCs w:val="24"/>
        </w:rPr>
        <w:t>;</w:t>
      </w:r>
    </w:p>
    <w:p w:rsidR="002C06C3" w:rsidRDefault="00637385" w:rsidP="00637385">
      <w:pPr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Pr="007F1265">
        <w:rPr>
          <w:i/>
          <w:sz w:val="24"/>
          <w:szCs w:val="24"/>
        </w:rPr>
        <w:t>Проекты</w:t>
      </w:r>
      <w:r w:rsidR="005B12FF" w:rsidRPr="007F1265">
        <w:rPr>
          <w:i/>
          <w:sz w:val="24"/>
          <w:szCs w:val="24"/>
        </w:rPr>
        <w:t xml:space="preserve"> </w:t>
      </w:r>
      <w:r w:rsidR="002C06C3">
        <w:rPr>
          <w:i/>
          <w:sz w:val="24"/>
          <w:szCs w:val="24"/>
        </w:rPr>
        <w:t>-</w:t>
      </w:r>
      <w:r w:rsidR="005B12FF">
        <w:rPr>
          <w:sz w:val="24"/>
          <w:szCs w:val="24"/>
        </w:rPr>
        <w:t xml:space="preserve"> </w:t>
      </w:r>
      <w:r w:rsidR="004008D7">
        <w:rPr>
          <w:sz w:val="24"/>
          <w:szCs w:val="24"/>
        </w:rPr>
        <w:t xml:space="preserve">если </w:t>
      </w:r>
      <w:r w:rsidR="002C06C3">
        <w:rPr>
          <w:sz w:val="24"/>
          <w:szCs w:val="24"/>
        </w:rPr>
        <w:t xml:space="preserve">на момент создания пользователя у эксперта </w:t>
      </w:r>
      <w:r w:rsidR="004008D7">
        <w:rPr>
          <w:sz w:val="24"/>
          <w:szCs w:val="24"/>
        </w:rPr>
        <w:t>нет проектов, то оставляем это поле пустым</w:t>
      </w:r>
      <w:r w:rsidR="002C06C3">
        <w:rPr>
          <w:sz w:val="24"/>
          <w:szCs w:val="24"/>
        </w:rPr>
        <w:t>. В дальнейшем, проекты созданные экспертом автоматически подтянутся в данном поле.</w:t>
      </w:r>
    </w:p>
    <w:p w:rsidR="00637385" w:rsidRDefault="002C06C3" w:rsidP="002C06C3">
      <w:pPr>
        <w:ind w:firstLine="708"/>
        <w:rPr>
          <w:sz w:val="24"/>
          <w:szCs w:val="24"/>
        </w:rPr>
      </w:pPr>
      <w:r>
        <w:rPr>
          <w:sz w:val="24"/>
          <w:szCs w:val="24"/>
        </w:rPr>
        <w:t>Если эксперт работает уже с созданными проектами, то проект</w:t>
      </w:r>
      <w:r w:rsidR="004008D7">
        <w:rPr>
          <w:sz w:val="24"/>
          <w:szCs w:val="24"/>
        </w:rPr>
        <w:t xml:space="preserve"> </w:t>
      </w:r>
      <w:r w:rsidR="005B12FF">
        <w:rPr>
          <w:sz w:val="24"/>
          <w:szCs w:val="24"/>
        </w:rPr>
        <w:t>выбирается администратором  из выпадающего списка</w:t>
      </w:r>
      <w:r>
        <w:rPr>
          <w:sz w:val="24"/>
          <w:szCs w:val="24"/>
        </w:rPr>
        <w:t>;</w:t>
      </w:r>
    </w:p>
    <w:p w:rsidR="00637385" w:rsidRDefault="00637385" w:rsidP="00637385">
      <w:pPr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Pr="007F1265">
        <w:rPr>
          <w:i/>
          <w:sz w:val="24"/>
          <w:szCs w:val="24"/>
        </w:rPr>
        <w:t>Электронная почта</w:t>
      </w:r>
      <w:r w:rsidR="005B12FF">
        <w:rPr>
          <w:sz w:val="24"/>
          <w:szCs w:val="24"/>
        </w:rPr>
        <w:t xml:space="preserve"> - значения почты для пользователей является у</w:t>
      </w:r>
      <w:r w:rsidR="007F1265">
        <w:rPr>
          <w:sz w:val="24"/>
          <w:szCs w:val="24"/>
        </w:rPr>
        <w:t>никальным;</w:t>
      </w:r>
    </w:p>
    <w:p w:rsidR="00637385" w:rsidRDefault="00637385" w:rsidP="00637385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-  </w:t>
      </w:r>
      <w:r w:rsidRPr="007F1265">
        <w:rPr>
          <w:i/>
          <w:sz w:val="24"/>
          <w:szCs w:val="24"/>
        </w:rPr>
        <w:t>Пароль</w:t>
      </w:r>
      <w:r w:rsidR="007F1265">
        <w:rPr>
          <w:i/>
          <w:sz w:val="24"/>
          <w:szCs w:val="24"/>
        </w:rPr>
        <w:t>.</w:t>
      </w:r>
    </w:p>
    <w:p w:rsidR="007F1265" w:rsidRDefault="007F1265" w:rsidP="00637385">
      <w:pPr>
        <w:rPr>
          <w:sz w:val="24"/>
          <w:szCs w:val="24"/>
        </w:rPr>
      </w:pPr>
    </w:p>
    <w:p w:rsidR="00637385" w:rsidRDefault="00EC1C24" w:rsidP="004B098D">
      <w:pPr>
        <w:rPr>
          <w:sz w:val="24"/>
          <w:szCs w:val="24"/>
        </w:rPr>
      </w:pPr>
      <w:r>
        <w:rPr>
          <w:sz w:val="24"/>
          <w:szCs w:val="24"/>
        </w:rPr>
        <w:t xml:space="preserve">В форме добавления пользователя необходимо заполнить все поля и нажать на кнопку «Сохранить». </w:t>
      </w:r>
    </w:p>
    <w:p w:rsidR="00090BB7" w:rsidRDefault="004B098D" w:rsidP="004B098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5B41" w:rsidRPr="00090BB7" w:rsidRDefault="00875B41" w:rsidP="00090BB7">
      <w:pPr>
        <w:pStyle w:val="a7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090BB7">
        <w:rPr>
          <w:rFonts w:ascii="Times New Roman" w:hAnsi="Times New Roman"/>
          <w:sz w:val="24"/>
          <w:szCs w:val="24"/>
        </w:rPr>
        <w:t>Подключение руководителя</w:t>
      </w:r>
      <w:r w:rsidR="002C06C3" w:rsidRPr="00090BB7">
        <w:rPr>
          <w:rFonts w:ascii="Times New Roman" w:hAnsi="Times New Roman"/>
          <w:sz w:val="24"/>
          <w:szCs w:val="24"/>
        </w:rPr>
        <w:t xml:space="preserve"> </w:t>
      </w:r>
      <w:r w:rsidR="00637385" w:rsidRPr="00090BB7">
        <w:rPr>
          <w:rFonts w:ascii="Times New Roman" w:hAnsi="Times New Roman"/>
          <w:sz w:val="24"/>
          <w:szCs w:val="24"/>
        </w:rPr>
        <w:t xml:space="preserve">- </w:t>
      </w:r>
      <w:r w:rsidR="00180B51" w:rsidRPr="00090BB7">
        <w:rPr>
          <w:rFonts w:ascii="Times New Roman" w:hAnsi="Times New Roman"/>
          <w:sz w:val="24"/>
          <w:szCs w:val="24"/>
        </w:rPr>
        <w:t xml:space="preserve">пользователи с присвоением данной роли имеют доступ к информации по всем проектам в системе, но не имеют полномочий на изменение данных. </w:t>
      </w:r>
      <w:r w:rsidR="005B12FF" w:rsidRPr="00090BB7">
        <w:rPr>
          <w:rFonts w:ascii="Times New Roman" w:hAnsi="Times New Roman"/>
          <w:sz w:val="24"/>
          <w:szCs w:val="24"/>
        </w:rPr>
        <w:t>Для того</w:t>
      </w:r>
      <w:proofErr w:type="gramStart"/>
      <w:r w:rsidR="005B12FF" w:rsidRPr="00090BB7">
        <w:rPr>
          <w:rFonts w:ascii="Times New Roman" w:hAnsi="Times New Roman"/>
          <w:sz w:val="24"/>
          <w:szCs w:val="24"/>
        </w:rPr>
        <w:t>,</w:t>
      </w:r>
      <w:proofErr w:type="gramEnd"/>
      <w:r w:rsidR="005B12FF" w:rsidRPr="00090BB7">
        <w:rPr>
          <w:rFonts w:ascii="Times New Roman" w:hAnsi="Times New Roman"/>
          <w:sz w:val="24"/>
          <w:szCs w:val="24"/>
        </w:rPr>
        <w:t xml:space="preserve"> чтобы присвоить эти полномочия пользователю необходимо выбрать роль «Руководитель».</w:t>
      </w:r>
    </w:p>
    <w:p w:rsidR="00875B41" w:rsidRPr="00090BB7" w:rsidRDefault="00875B41" w:rsidP="00090BB7">
      <w:pPr>
        <w:pStyle w:val="a7"/>
        <w:numPr>
          <w:ilvl w:val="0"/>
          <w:numId w:val="13"/>
        </w:numPr>
        <w:rPr>
          <w:ins w:id="32" w:author="Tolkyn Baimukhanova" w:date="2016-03-26T13:12:00Z"/>
          <w:rFonts w:ascii="Times New Roman" w:hAnsi="Times New Roman"/>
          <w:sz w:val="24"/>
          <w:szCs w:val="24"/>
        </w:rPr>
      </w:pPr>
      <w:r w:rsidRPr="00090BB7">
        <w:rPr>
          <w:rFonts w:ascii="Times New Roman" w:hAnsi="Times New Roman"/>
          <w:sz w:val="24"/>
          <w:szCs w:val="24"/>
        </w:rPr>
        <w:t xml:space="preserve">Подключение </w:t>
      </w:r>
      <w:r w:rsidR="002C06C3" w:rsidRPr="00090BB7">
        <w:rPr>
          <w:rFonts w:ascii="Times New Roman" w:hAnsi="Times New Roman"/>
          <w:sz w:val="24"/>
          <w:szCs w:val="24"/>
        </w:rPr>
        <w:t xml:space="preserve">внешнего </w:t>
      </w:r>
      <w:r w:rsidRPr="00090BB7">
        <w:rPr>
          <w:rFonts w:ascii="Times New Roman" w:hAnsi="Times New Roman"/>
          <w:sz w:val="24"/>
          <w:szCs w:val="24"/>
        </w:rPr>
        <w:t>наблюдателя</w:t>
      </w:r>
      <w:r w:rsidR="00090BB7" w:rsidRPr="00090BB7">
        <w:rPr>
          <w:rFonts w:ascii="Times New Roman" w:hAnsi="Times New Roman"/>
          <w:sz w:val="24"/>
          <w:szCs w:val="24"/>
        </w:rPr>
        <w:t xml:space="preserve"> </w:t>
      </w:r>
      <w:r w:rsidR="002C06C3" w:rsidRPr="00090BB7">
        <w:rPr>
          <w:rFonts w:ascii="Times New Roman" w:hAnsi="Times New Roman"/>
          <w:sz w:val="24"/>
          <w:szCs w:val="24"/>
        </w:rPr>
        <w:t xml:space="preserve">- данные пользователи имеют доступ только на просмотр «системных отчетов», </w:t>
      </w:r>
      <w:r w:rsidR="00090BB7" w:rsidRPr="00090BB7">
        <w:rPr>
          <w:rFonts w:ascii="Times New Roman" w:hAnsi="Times New Roman"/>
          <w:sz w:val="24"/>
          <w:szCs w:val="24"/>
        </w:rPr>
        <w:t xml:space="preserve">при этом </w:t>
      </w:r>
      <w:r w:rsidR="002C06C3" w:rsidRPr="00090BB7">
        <w:rPr>
          <w:rFonts w:ascii="Times New Roman" w:hAnsi="Times New Roman"/>
          <w:sz w:val="24"/>
          <w:szCs w:val="24"/>
        </w:rPr>
        <w:t xml:space="preserve">не имеют доступ на просмотр и выполнение каких-либо действий по отношению к проектам, либо отчетам </w:t>
      </w:r>
      <w:proofErr w:type="spellStart"/>
      <w:r w:rsidR="002C06C3" w:rsidRPr="00090BB7">
        <w:rPr>
          <w:rFonts w:ascii="Times New Roman" w:hAnsi="Times New Roman"/>
          <w:sz w:val="24"/>
          <w:szCs w:val="24"/>
        </w:rPr>
        <w:t>грантополучателя</w:t>
      </w:r>
      <w:proofErr w:type="spellEnd"/>
      <w:r w:rsidR="002C06C3" w:rsidRPr="00090BB7">
        <w:rPr>
          <w:rFonts w:ascii="Times New Roman" w:hAnsi="Times New Roman"/>
          <w:sz w:val="24"/>
          <w:szCs w:val="24"/>
        </w:rPr>
        <w:t>.</w:t>
      </w:r>
    </w:p>
    <w:p w:rsidR="00875B41" w:rsidRPr="00090BB7" w:rsidRDefault="00875B41" w:rsidP="00090BB7">
      <w:pPr>
        <w:pStyle w:val="a7"/>
        <w:rPr>
          <w:ins w:id="33" w:author="Tolkyn Baimukhanova" w:date="2016-03-26T13:11:00Z"/>
          <w:rFonts w:ascii="Times New Roman" w:hAnsi="Times New Roman"/>
          <w:sz w:val="24"/>
          <w:szCs w:val="24"/>
        </w:rPr>
      </w:pPr>
    </w:p>
    <w:p w:rsidR="00875B41" w:rsidRDefault="00090BB7" w:rsidP="00090BB7">
      <w:pPr>
        <w:pStyle w:val="a7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090BB7">
        <w:rPr>
          <w:rFonts w:ascii="Times New Roman" w:hAnsi="Times New Roman"/>
          <w:sz w:val="24"/>
          <w:szCs w:val="24"/>
        </w:rPr>
        <w:t xml:space="preserve">Подключение внутреннего наблюдателя </w:t>
      </w:r>
      <w:r>
        <w:rPr>
          <w:rFonts w:ascii="Times New Roman" w:hAnsi="Times New Roman"/>
          <w:sz w:val="24"/>
          <w:szCs w:val="24"/>
        </w:rPr>
        <w:t>–</w:t>
      </w:r>
      <w:r w:rsidRPr="00090B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пользователи с этой ролью имеют доступ на просмотр всех данных в системе, но не имеют права на согласование/утверждение/ изменение/ удаление и ввод данных.</w:t>
      </w:r>
    </w:p>
    <w:p w:rsidR="00090BB7" w:rsidRPr="00090BB7" w:rsidRDefault="00090BB7" w:rsidP="00090BB7">
      <w:pPr>
        <w:pStyle w:val="a7"/>
        <w:rPr>
          <w:rFonts w:ascii="Times New Roman" w:hAnsi="Times New Roman"/>
          <w:sz w:val="24"/>
          <w:szCs w:val="24"/>
        </w:rPr>
      </w:pPr>
    </w:p>
    <w:p w:rsidR="00875B41" w:rsidRPr="00090BB7" w:rsidRDefault="00875B41" w:rsidP="00090BB7">
      <w:pPr>
        <w:pStyle w:val="a7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090BB7">
        <w:rPr>
          <w:rFonts w:ascii="Times New Roman" w:hAnsi="Times New Roman"/>
          <w:sz w:val="24"/>
          <w:szCs w:val="24"/>
        </w:rPr>
        <w:lastRenderedPageBreak/>
        <w:t>Подключение эксперта</w:t>
      </w:r>
      <w:r w:rsidR="00180B51" w:rsidRPr="00090BB7">
        <w:rPr>
          <w:rFonts w:ascii="Times New Roman" w:hAnsi="Times New Roman"/>
          <w:sz w:val="24"/>
          <w:szCs w:val="24"/>
        </w:rPr>
        <w:t xml:space="preserve"> </w:t>
      </w:r>
      <w:r w:rsidR="005B12FF" w:rsidRPr="00090BB7">
        <w:rPr>
          <w:rFonts w:ascii="Times New Roman" w:hAnsi="Times New Roman"/>
          <w:sz w:val="24"/>
          <w:szCs w:val="24"/>
        </w:rPr>
        <w:t>–</w:t>
      </w:r>
      <w:r w:rsidR="00180B51" w:rsidRPr="00090BB7">
        <w:rPr>
          <w:rFonts w:ascii="Times New Roman" w:hAnsi="Times New Roman"/>
          <w:sz w:val="24"/>
          <w:szCs w:val="24"/>
        </w:rPr>
        <w:t xml:space="preserve"> </w:t>
      </w:r>
      <w:r w:rsidR="005B12FF" w:rsidRPr="00090BB7">
        <w:rPr>
          <w:rFonts w:ascii="Times New Roman" w:hAnsi="Times New Roman"/>
          <w:sz w:val="24"/>
          <w:szCs w:val="24"/>
        </w:rPr>
        <w:t>у экспертов есть все полномочия на создание/изменение</w:t>
      </w:r>
      <w:ins w:id="34" w:author="Садыкова Жанар" w:date="2016-03-29T13:19:00Z">
        <w:r w:rsidR="00090BB7">
          <w:rPr>
            <w:rFonts w:ascii="Times New Roman" w:hAnsi="Times New Roman"/>
            <w:sz w:val="24"/>
            <w:szCs w:val="24"/>
          </w:rPr>
          <w:t xml:space="preserve"> </w:t>
        </w:r>
      </w:ins>
      <w:r w:rsidR="005B12FF" w:rsidRPr="00090BB7">
        <w:rPr>
          <w:rFonts w:ascii="Times New Roman" w:hAnsi="Times New Roman"/>
          <w:sz w:val="24"/>
          <w:szCs w:val="24"/>
        </w:rPr>
        <w:t xml:space="preserve">/просмотр данных по проектам, а также на взаимодействие с </w:t>
      </w:r>
      <w:proofErr w:type="spellStart"/>
      <w:r w:rsidR="005B12FF" w:rsidRPr="00090BB7">
        <w:rPr>
          <w:rFonts w:ascii="Times New Roman" w:hAnsi="Times New Roman"/>
          <w:sz w:val="24"/>
          <w:szCs w:val="24"/>
        </w:rPr>
        <w:t>грантополучателями</w:t>
      </w:r>
      <w:proofErr w:type="spellEnd"/>
      <w:r w:rsidR="005B12FF" w:rsidRPr="00090BB7">
        <w:rPr>
          <w:rFonts w:ascii="Times New Roman" w:hAnsi="Times New Roman"/>
          <w:sz w:val="24"/>
          <w:szCs w:val="24"/>
        </w:rPr>
        <w:t>.</w:t>
      </w:r>
    </w:p>
    <w:p w:rsidR="005B12FF" w:rsidRPr="00090BB7" w:rsidRDefault="005B12FF" w:rsidP="00090BB7">
      <w:pPr>
        <w:pStyle w:val="a7"/>
        <w:rPr>
          <w:rFonts w:ascii="Times New Roman" w:hAnsi="Times New Roman"/>
          <w:sz w:val="24"/>
          <w:szCs w:val="24"/>
        </w:rPr>
      </w:pPr>
    </w:p>
    <w:p w:rsidR="005B12FF" w:rsidRPr="00090BB7" w:rsidRDefault="005B12FF" w:rsidP="00090BB7">
      <w:pPr>
        <w:pStyle w:val="a7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090BB7">
        <w:rPr>
          <w:rFonts w:ascii="Times New Roman" w:hAnsi="Times New Roman"/>
          <w:sz w:val="24"/>
          <w:szCs w:val="24"/>
        </w:rPr>
        <w:t xml:space="preserve">Подключение Сур </w:t>
      </w:r>
      <w:proofErr w:type="gramStart"/>
      <w:r w:rsidRPr="00090BB7">
        <w:rPr>
          <w:rFonts w:ascii="Times New Roman" w:hAnsi="Times New Roman"/>
          <w:sz w:val="24"/>
          <w:szCs w:val="24"/>
        </w:rPr>
        <w:t>–Э</w:t>
      </w:r>
      <w:proofErr w:type="gramEnd"/>
      <w:r w:rsidRPr="00090BB7">
        <w:rPr>
          <w:rFonts w:ascii="Times New Roman" w:hAnsi="Times New Roman"/>
          <w:sz w:val="24"/>
          <w:szCs w:val="24"/>
        </w:rPr>
        <w:t xml:space="preserve">ксперта – эти пользователи имеют те полномочия, что и эксперты. В отличие от экспертов, </w:t>
      </w:r>
      <w:proofErr w:type="gramStart"/>
      <w:r w:rsidRPr="00090BB7">
        <w:rPr>
          <w:rFonts w:ascii="Times New Roman" w:hAnsi="Times New Roman"/>
          <w:sz w:val="24"/>
          <w:szCs w:val="24"/>
        </w:rPr>
        <w:t>СУР-эксперты</w:t>
      </w:r>
      <w:proofErr w:type="gramEnd"/>
      <w:r w:rsidR="00D55CF2" w:rsidRPr="00090BB7">
        <w:rPr>
          <w:rFonts w:ascii="Times New Roman" w:hAnsi="Times New Roman"/>
          <w:sz w:val="24"/>
          <w:szCs w:val="24"/>
        </w:rPr>
        <w:t xml:space="preserve"> имеют доступ на управление в</w:t>
      </w:r>
      <w:r w:rsidRPr="00090BB7">
        <w:rPr>
          <w:rFonts w:ascii="Times New Roman" w:hAnsi="Times New Roman"/>
          <w:sz w:val="24"/>
          <w:szCs w:val="24"/>
        </w:rPr>
        <w:t>строенной матрице</w:t>
      </w:r>
      <w:r w:rsidR="00D55CF2" w:rsidRPr="00090BB7">
        <w:rPr>
          <w:rFonts w:ascii="Times New Roman" w:hAnsi="Times New Roman"/>
          <w:sz w:val="24"/>
          <w:szCs w:val="24"/>
        </w:rPr>
        <w:t>й</w:t>
      </w:r>
      <w:r w:rsidRPr="00090BB7">
        <w:rPr>
          <w:rFonts w:ascii="Times New Roman" w:hAnsi="Times New Roman"/>
          <w:sz w:val="24"/>
          <w:szCs w:val="24"/>
        </w:rPr>
        <w:t xml:space="preserve"> рисков в системе, а также доступ к присвоен</w:t>
      </w:r>
      <w:r w:rsidR="00D55CF2" w:rsidRPr="00090BB7">
        <w:rPr>
          <w:rFonts w:ascii="Times New Roman" w:hAnsi="Times New Roman"/>
          <w:sz w:val="24"/>
          <w:szCs w:val="24"/>
        </w:rPr>
        <w:t>ию типов рисков по проектам. Эта</w:t>
      </w:r>
      <w:r w:rsidRPr="00090BB7">
        <w:rPr>
          <w:rFonts w:ascii="Times New Roman" w:hAnsi="Times New Roman"/>
          <w:sz w:val="24"/>
          <w:szCs w:val="24"/>
        </w:rPr>
        <w:t xml:space="preserve"> роль в системе называется «</w:t>
      </w:r>
      <w:proofErr w:type="gramStart"/>
      <w:r w:rsidRPr="00090BB7">
        <w:rPr>
          <w:rFonts w:ascii="Times New Roman" w:hAnsi="Times New Roman"/>
          <w:sz w:val="24"/>
          <w:szCs w:val="24"/>
        </w:rPr>
        <w:t>СУР-эксперт</w:t>
      </w:r>
      <w:proofErr w:type="gramEnd"/>
      <w:r w:rsidRPr="00090BB7">
        <w:rPr>
          <w:rFonts w:ascii="Times New Roman" w:hAnsi="Times New Roman"/>
          <w:sz w:val="24"/>
          <w:szCs w:val="24"/>
        </w:rPr>
        <w:t>».</w:t>
      </w:r>
    </w:p>
    <w:p w:rsidR="004B098D" w:rsidRDefault="004B098D" w:rsidP="004B098D">
      <w:pPr>
        <w:jc w:val="center"/>
        <w:rPr>
          <w:i/>
          <w:sz w:val="24"/>
          <w:szCs w:val="24"/>
          <w:lang w:val="kk-KZ"/>
        </w:rPr>
      </w:pPr>
      <w:r>
        <w:rPr>
          <w:i/>
          <w:noProof/>
          <w:sz w:val="24"/>
          <w:szCs w:val="24"/>
        </w:rPr>
        <w:drawing>
          <wp:inline distT="0" distB="0" distL="0" distR="0" wp14:anchorId="46881F01" wp14:editId="6F1A5110">
            <wp:extent cx="5081954" cy="2643222"/>
            <wp:effectExtent l="0" t="0" r="4445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890" cy="264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8D" w:rsidRPr="004B098D" w:rsidRDefault="00AD397D" w:rsidP="004B098D">
      <w:pPr>
        <w:pStyle w:val="a7"/>
        <w:ind w:left="1068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Рис.7</w:t>
      </w:r>
    </w:p>
    <w:p w:rsidR="00090BB7" w:rsidRDefault="005B3F9C" w:rsidP="007F1265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пользователя  эксперта</w:t>
      </w:r>
      <w:r w:rsidDel="005B3F9C">
        <w:rPr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 w:rsidR="003F1972">
        <w:rPr>
          <w:sz w:val="24"/>
          <w:szCs w:val="24"/>
        </w:rPr>
        <w:t xml:space="preserve">ожно </w:t>
      </w:r>
      <w:r>
        <w:rPr>
          <w:sz w:val="24"/>
          <w:szCs w:val="24"/>
        </w:rPr>
        <w:t xml:space="preserve"> распределить </w:t>
      </w:r>
      <w:r w:rsidR="003F1972">
        <w:rPr>
          <w:sz w:val="24"/>
          <w:szCs w:val="24"/>
        </w:rPr>
        <w:t>несколько проектов</w:t>
      </w:r>
      <w:proofErr w:type="gramStart"/>
      <w:r w:rsidR="003F1972">
        <w:rPr>
          <w:sz w:val="24"/>
          <w:szCs w:val="24"/>
        </w:rPr>
        <w:t xml:space="preserve"> .</w:t>
      </w:r>
      <w:proofErr w:type="gramEnd"/>
      <w:r w:rsidR="003F1972">
        <w:rPr>
          <w:sz w:val="24"/>
          <w:szCs w:val="24"/>
        </w:rPr>
        <w:t xml:space="preserve"> </w:t>
      </w:r>
      <w:r>
        <w:rPr>
          <w:sz w:val="24"/>
          <w:szCs w:val="24"/>
        </w:rPr>
        <w:t>Также  в ходе монито</w:t>
      </w:r>
      <w:r w:rsidR="00875B41">
        <w:rPr>
          <w:sz w:val="24"/>
          <w:szCs w:val="24"/>
        </w:rPr>
        <w:t>ринга при наличии производствен</w:t>
      </w:r>
      <w:r>
        <w:rPr>
          <w:sz w:val="24"/>
          <w:szCs w:val="24"/>
        </w:rPr>
        <w:t>ной необходимости</w:t>
      </w:r>
      <w:r w:rsidR="003E65C4">
        <w:rPr>
          <w:sz w:val="24"/>
          <w:szCs w:val="24"/>
        </w:rPr>
        <w:t>,</w:t>
      </w:r>
      <w:r w:rsidR="00875B41">
        <w:rPr>
          <w:sz w:val="24"/>
          <w:szCs w:val="24"/>
        </w:rPr>
        <w:t xml:space="preserve">  при наличии указания Директора ЦАМП возможно </w:t>
      </w:r>
      <w:r>
        <w:rPr>
          <w:sz w:val="24"/>
          <w:szCs w:val="24"/>
        </w:rPr>
        <w:t>провести перераспределение проектов от одного  пользователя-эксперта к другому пользователю-эксперту.</w:t>
      </w:r>
      <w:r w:rsidR="00875B41">
        <w:rPr>
          <w:sz w:val="24"/>
          <w:szCs w:val="24"/>
        </w:rPr>
        <w:t xml:space="preserve"> </w:t>
      </w:r>
    </w:p>
    <w:p w:rsidR="005B3F9C" w:rsidRDefault="005B12FF" w:rsidP="007F1265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удаления</w:t>
      </w:r>
      <w:r w:rsidR="007F1265">
        <w:rPr>
          <w:sz w:val="24"/>
          <w:szCs w:val="24"/>
        </w:rPr>
        <w:t xml:space="preserve"> ранее присвоенного проекта</w:t>
      </w:r>
      <w:r>
        <w:rPr>
          <w:sz w:val="24"/>
          <w:szCs w:val="24"/>
        </w:rPr>
        <w:t xml:space="preserve">, </w:t>
      </w:r>
      <w:r w:rsidR="007F1265">
        <w:rPr>
          <w:sz w:val="24"/>
          <w:szCs w:val="24"/>
        </w:rPr>
        <w:t>нужно зайти в</w:t>
      </w:r>
      <w:r>
        <w:rPr>
          <w:sz w:val="24"/>
          <w:szCs w:val="24"/>
        </w:rPr>
        <w:t xml:space="preserve"> режим редактирования</w:t>
      </w:r>
      <w:r w:rsidR="007F1265">
        <w:rPr>
          <w:sz w:val="24"/>
          <w:szCs w:val="24"/>
        </w:rPr>
        <w:t xml:space="preserve"> эксперта. В строке эксперта нажать правой кнопкой мыши  и выбрать «Редактировать пользователя», затем в поле «проект» нажать на Х перед названием проекта. После этого нажать на кнопку «Сохранить».</w:t>
      </w:r>
    </w:p>
    <w:p w:rsidR="007F1265" w:rsidRDefault="007F1265" w:rsidP="007F1265">
      <w:pPr>
        <w:jc w:val="center"/>
        <w:rPr>
          <w:sz w:val="24"/>
          <w:szCs w:val="24"/>
        </w:rPr>
      </w:pPr>
      <w:r w:rsidRPr="00090BB7">
        <w:rPr>
          <w:noProof/>
          <w:sz w:val="24"/>
          <w:szCs w:val="24"/>
        </w:rPr>
        <w:drawing>
          <wp:inline distT="0" distB="0" distL="0" distR="0" wp14:anchorId="535B9E33" wp14:editId="7CD0DF45">
            <wp:extent cx="5829300" cy="3107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121" cy="310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65" w:rsidRPr="004B098D" w:rsidRDefault="007F1265" w:rsidP="007F1265">
      <w:pPr>
        <w:pStyle w:val="a7"/>
        <w:ind w:left="1068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Рис.8</w:t>
      </w:r>
    </w:p>
    <w:p w:rsidR="007F1265" w:rsidRDefault="007F1265" w:rsidP="007F1265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распределения </w:t>
      </w:r>
      <w:r w:rsidR="00EC1C24">
        <w:rPr>
          <w:sz w:val="24"/>
          <w:szCs w:val="24"/>
        </w:rPr>
        <w:t>другому эксперту, также необходимо перейти</w:t>
      </w:r>
      <w:r>
        <w:rPr>
          <w:sz w:val="24"/>
          <w:szCs w:val="24"/>
        </w:rPr>
        <w:t xml:space="preserve"> в режим редактирования</w:t>
      </w:r>
      <w:r w:rsidR="00EC1C24">
        <w:rPr>
          <w:sz w:val="24"/>
          <w:szCs w:val="24"/>
        </w:rPr>
        <w:t xml:space="preserve"> и в поле «Проект» из выпадающего списка указать название проекта, затем «сохранить».</w:t>
      </w:r>
    </w:p>
    <w:p w:rsidR="000A18D3" w:rsidRDefault="000A18D3" w:rsidP="000A18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После создания пользователя на указанную почту отправляется уведомление о регистрации в системе. В уведомлении содержится логин и пароль пользователя.</w:t>
      </w:r>
    </w:p>
    <w:p w:rsidR="000A18D3" w:rsidRDefault="000A18D3" w:rsidP="007F1265">
      <w:pPr>
        <w:ind w:firstLine="708"/>
        <w:rPr>
          <w:sz w:val="24"/>
          <w:szCs w:val="24"/>
        </w:rPr>
      </w:pPr>
    </w:p>
    <w:p w:rsidR="000A18D3" w:rsidRDefault="000A18D3" w:rsidP="000A18D3">
      <w:pPr>
        <w:pStyle w:val="a7"/>
        <w:numPr>
          <w:ilvl w:val="0"/>
          <w:numId w:val="6"/>
        </w:numPr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Создание внешних пользователей</w:t>
      </w:r>
    </w:p>
    <w:p w:rsidR="000A18D3" w:rsidRDefault="003F1972" w:rsidP="000A18D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Следующая вкладка «доступ к кабинету ГП». </w:t>
      </w:r>
      <w:r w:rsidR="000A18D3">
        <w:rPr>
          <w:sz w:val="24"/>
          <w:szCs w:val="24"/>
        </w:rPr>
        <w:t>Ранее созданные пользователи отображаются во вкладке «Существующие ГП».</w:t>
      </w:r>
    </w:p>
    <w:p w:rsidR="003F1972" w:rsidRDefault="003F1972" w:rsidP="004B098D">
      <w:pPr>
        <w:rPr>
          <w:sz w:val="24"/>
          <w:szCs w:val="24"/>
        </w:rPr>
      </w:pPr>
      <w:r>
        <w:rPr>
          <w:sz w:val="24"/>
          <w:szCs w:val="24"/>
        </w:rPr>
        <w:t>Для того чтобы добавить нового пользователя нажимаем на кнопку «Добавить нового ГП».</w:t>
      </w:r>
    </w:p>
    <w:p w:rsidR="003F1972" w:rsidRDefault="000A1479" w:rsidP="004B098D">
      <w:pPr>
        <w:rPr>
          <w:sz w:val="24"/>
          <w:szCs w:val="24"/>
        </w:rPr>
      </w:pPr>
      <w:ins w:id="35" w:author="Садыкова Жанар" w:date="2016-05-20T14:40:00Z">
        <w:r>
          <w:rPr>
            <w:noProof/>
            <w:sz w:val="24"/>
            <w:szCs w:val="24"/>
          </w:rPr>
          <w:drawing>
            <wp:inline distT="0" distB="0" distL="0" distR="0">
              <wp:extent cx="6383020" cy="3094990"/>
              <wp:effectExtent l="0" t="0" r="0" b="0"/>
              <wp:docPr id="16" name="Рисунок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83020" cy="3094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3F1972" w:rsidRDefault="00AD397D" w:rsidP="003F1972">
      <w:pPr>
        <w:pStyle w:val="a7"/>
        <w:ind w:left="284" w:hanging="142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Рис.</w:t>
      </w:r>
      <w:r w:rsidR="007F1265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9</w:t>
      </w:r>
    </w:p>
    <w:p w:rsidR="003E65C4" w:rsidRPr="00090BB7" w:rsidRDefault="003F1972" w:rsidP="003F1972">
      <w:pPr>
        <w:pStyle w:val="a7"/>
        <w:ind w:left="284" w:hanging="142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Сначала необходимо выбрать проект</w:t>
      </w:r>
      <w:r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875B41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 основном </w:t>
      </w:r>
      <w:proofErr w:type="spellStart"/>
      <w:r w:rsidR="00875B41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Грантополучатель</w:t>
      </w:r>
      <w:proofErr w:type="spellEnd"/>
      <w:r w:rsidR="00875B41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определяется только </w:t>
      </w:r>
      <w:proofErr w:type="gramStart"/>
      <w:r w:rsidR="00875B41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для</w:t>
      </w:r>
      <w:proofErr w:type="gramEnd"/>
      <w:r w:rsidR="00875B41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одного проекта, </w:t>
      </w:r>
      <w:proofErr w:type="gramStart"/>
      <w:r w:rsidR="00875B41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однако</w:t>
      </w:r>
      <w:proofErr w:type="gramEnd"/>
      <w:r w:rsidR="00875B41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могут быть случаи</w:t>
      </w:r>
      <w:r w:rsidR="007F1265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="00875B41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когда  один </w:t>
      </w:r>
      <w:proofErr w:type="spellStart"/>
      <w:r w:rsidR="00875B41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грантополучатель</w:t>
      </w:r>
      <w:proofErr w:type="spellEnd"/>
      <w:r w:rsidR="00875B41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получил несколько грантов</w:t>
      </w:r>
      <w:r w:rsidR="003E65C4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3E65C4" w:rsidRPr="00090BB7" w:rsidRDefault="003F1972" w:rsidP="007F1265">
      <w:pPr>
        <w:pStyle w:val="a7"/>
        <w:ind w:left="284" w:firstLine="424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3E65C4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Для того</w:t>
      </w:r>
      <w:proofErr w:type="gramStart"/>
      <w:r w:rsidR="003E65C4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proofErr w:type="gramEnd"/>
      <w:r w:rsidR="003E65C4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чтобы </w:t>
      </w:r>
      <w:proofErr w:type="spellStart"/>
      <w:r w:rsidR="003E65C4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грантополучателю</w:t>
      </w:r>
      <w:proofErr w:type="spellEnd"/>
      <w:r w:rsidR="003E65C4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добавить еще один проект, </w:t>
      </w:r>
      <w:r w:rsidR="007F1265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нужно </w:t>
      </w:r>
      <w:r w:rsidR="003E65C4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нажать правой кнопкой мыши в строке </w:t>
      </w:r>
      <w:proofErr w:type="spellStart"/>
      <w:r w:rsidR="003E65C4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грантополучателя</w:t>
      </w:r>
      <w:proofErr w:type="spellEnd"/>
      <w:r w:rsidR="003E65C4"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и выбрать пункт «Редактировать ГП».</w:t>
      </w:r>
    </w:p>
    <w:p w:rsidR="00875B41" w:rsidRDefault="003E65C4" w:rsidP="00640402">
      <w:pPr>
        <w:pStyle w:val="a7"/>
        <w:ind w:left="284"/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FFFFF"/>
        </w:rPr>
      </w:pPr>
      <w:r w:rsidRPr="00090BB7"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21A13009" wp14:editId="3FBC82D1">
            <wp:extent cx="6383020" cy="25850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C4" w:rsidRDefault="003E65C4" w:rsidP="003E65C4">
      <w:pPr>
        <w:pStyle w:val="a7"/>
        <w:ind w:left="284" w:hanging="142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Рис.</w:t>
      </w:r>
      <w:r w:rsidR="00EC1C24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10</w:t>
      </w:r>
    </w:p>
    <w:p w:rsidR="003E65C4" w:rsidRDefault="003E65C4" w:rsidP="003F1972">
      <w:pPr>
        <w:pStyle w:val="a7"/>
        <w:ind w:left="284" w:hanging="142"/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FFFFF"/>
        </w:rPr>
      </w:pPr>
    </w:p>
    <w:p w:rsidR="003E65C4" w:rsidRDefault="003E65C4" w:rsidP="003F1972">
      <w:pPr>
        <w:pStyle w:val="a7"/>
        <w:ind w:left="284" w:hanging="142"/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FFFFF"/>
        </w:rPr>
      </w:pPr>
    </w:p>
    <w:p w:rsidR="00FC6026" w:rsidRDefault="00FC6026" w:rsidP="003F1972">
      <w:pPr>
        <w:pStyle w:val="a7"/>
        <w:ind w:left="284" w:hanging="142"/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FFFFF"/>
        </w:rPr>
      </w:pPr>
      <w:r w:rsidRPr="000A18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 xml:space="preserve">В открывшемся окне, в поле </w:t>
      </w:r>
      <w:r w:rsidR="00592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«</w:t>
      </w:r>
      <w:r w:rsidRPr="000A18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проекты</w:t>
      </w:r>
      <w:r w:rsidR="00592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</w:t>
      </w:r>
      <w:r w:rsidRPr="000A18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указать название проекта.</w:t>
      </w:r>
    </w:p>
    <w:p w:rsidR="00FC6026" w:rsidRDefault="00FC6026" w:rsidP="0088190C">
      <w:pPr>
        <w:pStyle w:val="a7"/>
        <w:ind w:left="284" w:hanging="142"/>
        <w:jc w:val="center"/>
        <w:rPr>
          <w:rFonts w:ascii="Times New Roman" w:hAnsi="Times New Roman"/>
          <w:color w:val="000000"/>
          <w:sz w:val="24"/>
          <w:szCs w:val="24"/>
          <w:highlight w:val="yellow"/>
          <w:shd w:val="clear" w:color="auto" w:fill="FFFFFF"/>
        </w:rPr>
      </w:pPr>
      <w:r w:rsidRPr="00090BB7"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9FED175" wp14:editId="4FB6570F">
            <wp:extent cx="5874634" cy="3094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49" cy="309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26" w:rsidRDefault="00FC6026" w:rsidP="00FC6026">
      <w:pPr>
        <w:pStyle w:val="a7"/>
        <w:ind w:left="284" w:hanging="142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Рис.</w:t>
      </w:r>
      <w:r w:rsidR="00EC1C24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11</w:t>
      </w:r>
    </w:p>
    <w:p w:rsidR="00FC6026" w:rsidRPr="00090BB7" w:rsidRDefault="00FC6026" w:rsidP="003F1972">
      <w:pPr>
        <w:pStyle w:val="a7"/>
        <w:ind w:left="284" w:hanging="142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FC6026" w:rsidRPr="006D7A83" w:rsidRDefault="003F1972" w:rsidP="003F1972">
      <w:pPr>
        <w:pStyle w:val="a7"/>
        <w:ind w:left="284" w:hanging="142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 случае</w:t>
      </w:r>
      <w:proofErr w:type="gramStart"/>
      <w:r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proofErr w:type="gramEnd"/>
      <w:r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если в проекте заполнены все контактные данные, </w:t>
      </w:r>
      <w:r w:rsidR="00640402" w:rsidRPr="006D7A8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при указании проекта </w:t>
      </w:r>
      <w:r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система автоматом подтянет информацию. Если данные не указаны</w:t>
      </w:r>
      <w:r w:rsidR="00640402" w:rsidRPr="006D7A8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 проекте</w:t>
      </w:r>
      <w:r w:rsidRPr="00090BB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необходимо вручную заполнить </w:t>
      </w:r>
      <w:r w:rsidR="000A18D3" w:rsidRPr="006D7A8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информацию</w:t>
      </w:r>
      <w:r w:rsidR="00FC6026" w:rsidRPr="006D7A8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</w:p>
    <w:p w:rsidR="003F1972" w:rsidRPr="000A18D3" w:rsidRDefault="00FC6026" w:rsidP="000A18D3">
      <w:pPr>
        <w:pStyle w:val="a7"/>
        <w:numPr>
          <w:ilvl w:val="0"/>
          <w:numId w:val="12"/>
        </w:numP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0A18D3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ФИО ГП</w:t>
      </w:r>
    </w:p>
    <w:p w:rsidR="00FC6026" w:rsidRPr="000A18D3" w:rsidRDefault="00FC6026" w:rsidP="000A18D3">
      <w:pPr>
        <w:pStyle w:val="a7"/>
        <w:numPr>
          <w:ilvl w:val="0"/>
          <w:numId w:val="12"/>
        </w:numP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0A18D3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Телефон</w:t>
      </w:r>
    </w:p>
    <w:p w:rsidR="00FC6026" w:rsidRPr="000A18D3" w:rsidRDefault="00FC6026" w:rsidP="000A18D3">
      <w:pPr>
        <w:pStyle w:val="a7"/>
        <w:numPr>
          <w:ilvl w:val="0"/>
          <w:numId w:val="12"/>
        </w:numP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0A18D3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Электронная почта</w:t>
      </w:r>
    </w:p>
    <w:p w:rsidR="00FC6026" w:rsidRPr="000A18D3" w:rsidRDefault="00FC6026" w:rsidP="000A18D3">
      <w:pPr>
        <w:pStyle w:val="a7"/>
        <w:numPr>
          <w:ilvl w:val="0"/>
          <w:numId w:val="12"/>
        </w:numP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0A18D3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Пароль</w:t>
      </w:r>
    </w:p>
    <w:p w:rsidR="0088190C" w:rsidRDefault="003F1972" w:rsidP="003F1972">
      <w:pPr>
        <w:pStyle w:val="a7"/>
        <w:ind w:left="284" w:hanging="142"/>
        <w:jc w:val="center"/>
        <w:rPr>
          <w:ins w:id="36" w:author="Садыкова Жанар" w:date="2016-03-31T12:58:00Z"/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8FA75F1" wp14:editId="5B8B6F19">
            <wp:extent cx="4834120" cy="2535932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349" cy="25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97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</w:p>
    <w:p w:rsidR="003F1972" w:rsidRPr="004B098D" w:rsidRDefault="00AD397D" w:rsidP="003F1972">
      <w:pPr>
        <w:pStyle w:val="a7"/>
        <w:ind w:left="284" w:hanging="142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Рис.</w:t>
      </w:r>
      <w:r w:rsidR="00EC1C24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12</w:t>
      </w:r>
    </w:p>
    <w:p w:rsidR="003F1972" w:rsidRDefault="003F1972" w:rsidP="004B098D">
      <w:pPr>
        <w:rPr>
          <w:sz w:val="24"/>
          <w:szCs w:val="24"/>
        </w:rPr>
      </w:pPr>
      <w:r>
        <w:rPr>
          <w:sz w:val="24"/>
          <w:szCs w:val="24"/>
        </w:rPr>
        <w:t xml:space="preserve">После нажатия на кнопку «Добавить» создается </w:t>
      </w:r>
      <w:proofErr w:type="gramStart"/>
      <w:r>
        <w:rPr>
          <w:sz w:val="24"/>
          <w:szCs w:val="24"/>
        </w:rPr>
        <w:t>новый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грантополучатель</w:t>
      </w:r>
      <w:proofErr w:type="spellEnd"/>
      <w:r>
        <w:rPr>
          <w:sz w:val="24"/>
          <w:szCs w:val="24"/>
        </w:rPr>
        <w:t>.</w:t>
      </w:r>
      <w:r w:rsidR="000A18D3">
        <w:rPr>
          <w:sz w:val="24"/>
          <w:szCs w:val="24"/>
        </w:rPr>
        <w:t xml:space="preserve"> На указанную почту отправляется уведомление о регистрации в системе. В уведомлении содержится логин и пароль </w:t>
      </w:r>
      <w:proofErr w:type="spellStart"/>
      <w:r w:rsidR="000A18D3">
        <w:rPr>
          <w:sz w:val="24"/>
          <w:szCs w:val="24"/>
        </w:rPr>
        <w:t>грантополуч</w:t>
      </w:r>
      <w:ins w:id="37" w:author="Садыкова Жанар" w:date="2016-05-20T14:41:00Z">
        <w:r w:rsidR="000A1479">
          <w:rPr>
            <w:sz w:val="24"/>
            <w:szCs w:val="24"/>
          </w:rPr>
          <w:t>ат</w:t>
        </w:r>
      </w:ins>
      <w:del w:id="38" w:author="Садыкова Жанар" w:date="2016-05-20T14:41:00Z">
        <w:r w:rsidR="000A18D3" w:rsidDel="000A1479">
          <w:rPr>
            <w:sz w:val="24"/>
            <w:szCs w:val="24"/>
          </w:rPr>
          <w:delText>та</w:delText>
        </w:r>
      </w:del>
      <w:r w:rsidR="000A18D3">
        <w:rPr>
          <w:sz w:val="24"/>
          <w:szCs w:val="24"/>
        </w:rPr>
        <w:t>еля</w:t>
      </w:r>
      <w:proofErr w:type="spellEnd"/>
      <w:r w:rsidR="000A18D3">
        <w:rPr>
          <w:sz w:val="24"/>
          <w:szCs w:val="24"/>
        </w:rPr>
        <w:t>.</w:t>
      </w:r>
    </w:p>
    <w:p w:rsidR="000A1479" w:rsidRDefault="000A1479" w:rsidP="004B098D">
      <w:pPr>
        <w:rPr>
          <w:ins w:id="39" w:author="Садыкова Жанар" w:date="2016-05-20T14:42:00Z"/>
          <w:sz w:val="24"/>
          <w:szCs w:val="24"/>
        </w:rPr>
      </w:pPr>
      <w:ins w:id="40" w:author="Садыкова Жанар" w:date="2016-05-20T14:41:00Z">
        <w:r>
          <w:rPr>
            <w:sz w:val="24"/>
            <w:szCs w:val="24"/>
          </w:rPr>
          <w:t>Во вкладке «независимые эксперты»</w:t>
        </w:r>
      </w:ins>
      <w:ins w:id="41" w:author="Садыкова Жанар" w:date="2016-05-20T14:42:00Z">
        <w:r>
          <w:rPr>
            <w:sz w:val="24"/>
            <w:szCs w:val="24"/>
          </w:rPr>
          <w:t xml:space="preserve">, путем нажатия на кнопку </w:t>
        </w:r>
      </w:ins>
      <w:ins w:id="42" w:author="Садыкова Жанар" w:date="2016-05-20T14:43:00Z">
        <w:r>
          <w:rPr>
            <w:sz w:val="24"/>
            <w:szCs w:val="24"/>
          </w:rPr>
          <w:t>«Добавить независимого эксперта»</w:t>
        </w:r>
      </w:ins>
      <w:ins w:id="43" w:author="Садыкова Жанар" w:date="2016-05-20T14:42:00Z">
        <w:r>
          <w:rPr>
            <w:sz w:val="24"/>
            <w:szCs w:val="24"/>
          </w:rPr>
          <w:t xml:space="preserve"> создаются пользователи с ролью «независимый эксперт».</w:t>
        </w:r>
      </w:ins>
    </w:p>
    <w:p w:rsidR="000A1479" w:rsidRDefault="000A1479" w:rsidP="004B098D">
      <w:pPr>
        <w:rPr>
          <w:ins w:id="44" w:author="Садыкова Жанар" w:date="2016-05-20T14:42:00Z"/>
          <w:sz w:val="24"/>
          <w:szCs w:val="24"/>
        </w:rPr>
      </w:pPr>
    </w:p>
    <w:p w:rsidR="000A1479" w:rsidRDefault="000A1479" w:rsidP="004B098D">
      <w:pPr>
        <w:rPr>
          <w:ins w:id="45" w:author="Садыкова Жанар" w:date="2016-05-20T14:44:00Z"/>
          <w:sz w:val="24"/>
          <w:szCs w:val="24"/>
        </w:rPr>
      </w:pPr>
      <w:ins w:id="46" w:author="Садыкова Жанар" w:date="2016-05-20T14:42:00Z">
        <w:r>
          <w:rPr>
            <w:noProof/>
            <w:sz w:val="24"/>
            <w:szCs w:val="24"/>
          </w:rPr>
          <w:lastRenderedPageBreak/>
          <w:drawing>
            <wp:inline distT="0" distB="0" distL="0" distR="0">
              <wp:extent cx="6391275" cy="1543050"/>
              <wp:effectExtent l="0" t="0" r="9525" b="0"/>
              <wp:docPr id="17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1275" cy="154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F5AC0" w:rsidRPr="004B098D" w:rsidRDefault="000F5AC0" w:rsidP="000F5AC0">
      <w:pPr>
        <w:pStyle w:val="a7"/>
        <w:ind w:left="284" w:hanging="142"/>
        <w:jc w:val="center"/>
        <w:rPr>
          <w:ins w:id="47" w:author="Садыкова Жанар" w:date="2016-05-20T14:44:00Z"/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ins w:id="48" w:author="Садыкова Жанар" w:date="2016-05-20T14:44:00Z">
        <w:r>
          <w:rPr>
            <w:rFonts w:ascii="Times New Roman" w:hAnsi="Times New Roman"/>
            <w:i/>
            <w:color w:val="000000"/>
            <w:sz w:val="24"/>
            <w:szCs w:val="24"/>
            <w:shd w:val="clear" w:color="auto" w:fill="FFFFFF"/>
          </w:rPr>
          <w:t>Рис.</w:t>
        </w:r>
        <w:r>
          <w:rPr>
            <w:rFonts w:ascii="Times New Roman" w:hAnsi="Times New Roman"/>
            <w:i/>
            <w:color w:val="000000"/>
            <w:sz w:val="24"/>
            <w:szCs w:val="24"/>
            <w:shd w:val="clear" w:color="auto" w:fill="FFFFFF"/>
          </w:rPr>
          <w:t>13</w:t>
        </w:r>
      </w:ins>
    </w:p>
    <w:p w:rsidR="000F5AC0" w:rsidRDefault="000F5AC0" w:rsidP="004B098D">
      <w:pPr>
        <w:rPr>
          <w:ins w:id="49" w:author="Садыкова Жанар" w:date="2016-05-20T14:44:00Z"/>
          <w:sz w:val="24"/>
          <w:szCs w:val="24"/>
        </w:rPr>
      </w:pPr>
      <w:ins w:id="50" w:author="Садыкова Жанар" w:date="2016-05-20T14:45:00Z">
        <w:r>
          <w:rPr>
            <w:sz w:val="24"/>
            <w:szCs w:val="24"/>
          </w:rPr>
          <w:t xml:space="preserve">В открывшемся окне заполнить поля: ФИО, телефон, </w:t>
        </w:r>
      </w:ins>
      <w:ins w:id="51" w:author="Садыкова Жанар" w:date="2016-05-20T14:46:00Z">
        <w:r>
          <w:rPr>
            <w:sz w:val="24"/>
            <w:szCs w:val="24"/>
          </w:rPr>
          <w:t>электронная почта, пароль и выбрать «</w:t>
        </w:r>
      </w:ins>
      <w:ins w:id="52" w:author="Садыкова Жанар" w:date="2016-05-20T14:47:00Z">
        <w:r>
          <w:rPr>
            <w:sz w:val="24"/>
            <w:szCs w:val="24"/>
          </w:rPr>
          <w:t>проект</w:t>
        </w:r>
      </w:ins>
      <w:ins w:id="53" w:author="Садыкова Жанар" w:date="2016-05-20T14:46:00Z">
        <w:r>
          <w:rPr>
            <w:sz w:val="24"/>
            <w:szCs w:val="24"/>
          </w:rPr>
          <w:t>»</w:t>
        </w:r>
      </w:ins>
      <w:ins w:id="54" w:author="Садыкова Жанар" w:date="2016-05-20T14:47:00Z">
        <w:r>
          <w:rPr>
            <w:sz w:val="24"/>
            <w:szCs w:val="24"/>
          </w:rPr>
          <w:t>.</w:t>
        </w:r>
      </w:ins>
    </w:p>
    <w:p w:rsidR="000F5AC0" w:rsidRDefault="000F5AC0" w:rsidP="004B098D">
      <w:pPr>
        <w:rPr>
          <w:ins w:id="55" w:author="Садыкова Жанар" w:date="2016-05-20T14:44:00Z"/>
          <w:sz w:val="24"/>
          <w:szCs w:val="24"/>
        </w:rPr>
      </w:pPr>
      <w:ins w:id="56" w:author="Садыкова Жанар" w:date="2016-05-20T14:44:00Z">
        <w:r>
          <w:rPr>
            <w:noProof/>
            <w:sz w:val="24"/>
            <w:szCs w:val="24"/>
          </w:rPr>
          <w:drawing>
            <wp:inline distT="0" distB="0" distL="0" distR="0" wp14:anchorId="33E84C7B" wp14:editId="71CACC05">
              <wp:extent cx="6390005" cy="2769044"/>
              <wp:effectExtent l="0" t="0" r="0" b="0"/>
              <wp:docPr id="18" name="Рисунок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27690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F5AC0" w:rsidRPr="004B098D" w:rsidRDefault="000F5AC0" w:rsidP="000F5AC0">
      <w:pPr>
        <w:pStyle w:val="a7"/>
        <w:ind w:left="284" w:hanging="142"/>
        <w:jc w:val="center"/>
        <w:rPr>
          <w:ins w:id="57" w:author="Садыкова Жанар" w:date="2016-05-20T14:44:00Z"/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ins w:id="58" w:author="Садыкова Жанар" w:date="2016-05-20T14:44:00Z">
        <w:r>
          <w:rPr>
            <w:rFonts w:ascii="Times New Roman" w:hAnsi="Times New Roman"/>
            <w:i/>
            <w:color w:val="000000"/>
            <w:sz w:val="24"/>
            <w:szCs w:val="24"/>
            <w:shd w:val="clear" w:color="auto" w:fill="FFFFFF"/>
          </w:rPr>
          <w:t>Рис.</w:t>
        </w:r>
        <w:r>
          <w:rPr>
            <w:rFonts w:ascii="Times New Roman" w:hAnsi="Times New Roman"/>
            <w:i/>
            <w:color w:val="000000"/>
            <w:sz w:val="24"/>
            <w:szCs w:val="24"/>
            <w:shd w:val="clear" w:color="auto" w:fill="FFFFFF"/>
          </w:rPr>
          <w:t>14</w:t>
        </w:r>
      </w:ins>
    </w:p>
    <w:p w:rsidR="000F5AC0" w:rsidRDefault="000F5AC0" w:rsidP="004B098D">
      <w:pPr>
        <w:rPr>
          <w:ins w:id="59" w:author="Садыкова Жанар" w:date="2016-05-20T14:47:00Z"/>
          <w:sz w:val="24"/>
          <w:szCs w:val="24"/>
        </w:rPr>
      </w:pPr>
      <w:ins w:id="60" w:author="Садыкова Жанар" w:date="2016-05-20T14:47:00Z">
        <w:r>
          <w:rPr>
            <w:sz w:val="24"/>
            <w:szCs w:val="24"/>
          </w:rPr>
          <w:t>После введения всех данных нажать на кнопку «Сохранить».</w:t>
        </w:r>
      </w:ins>
    </w:p>
    <w:p w:rsidR="000F5AC0" w:rsidRDefault="000F5AC0" w:rsidP="004B098D">
      <w:pPr>
        <w:rPr>
          <w:sz w:val="24"/>
          <w:szCs w:val="24"/>
        </w:rPr>
      </w:pPr>
    </w:p>
    <w:p w:rsidR="003F1972" w:rsidRDefault="003F1972" w:rsidP="003F1972">
      <w:pPr>
        <w:pStyle w:val="a7"/>
        <w:numPr>
          <w:ilvl w:val="0"/>
          <w:numId w:val="6"/>
        </w:numPr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3F1972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Управление полномочиями</w:t>
      </w:r>
    </w:p>
    <w:p w:rsidR="003F1972" w:rsidRDefault="003F1972" w:rsidP="00FD7078">
      <w:pPr>
        <w:pStyle w:val="a7"/>
        <w:ind w:left="1068" w:firstLine="34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F1972">
        <w:rPr>
          <w:rFonts w:ascii="Times New Roman" w:eastAsia="Times New Roman" w:hAnsi="Times New Roman"/>
          <w:sz w:val="24"/>
          <w:szCs w:val="24"/>
          <w:lang w:eastAsia="ru-RU"/>
        </w:rPr>
        <w:t xml:space="preserve">В пункте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3F1972">
        <w:rPr>
          <w:rFonts w:ascii="Times New Roman" w:eastAsia="Times New Roman" w:hAnsi="Times New Roman"/>
          <w:sz w:val="24"/>
          <w:szCs w:val="24"/>
          <w:lang w:eastAsia="ru-RU"/>
        </w:rPr>
        <w:t>Разграничение прав доступа к модулям ИСЭМ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 можно изменить права по каждым ролям в системе, при этом выбрав документы, которыми может управлять пользователь.</w:t>
      </w:r>
    </w:p>
    <w:p w:rsidR="00FD7078" w:rsidRDefault="00FD7078" w:rsidP="003F1972">
      <w:pPr>
        <w:pStyle w:val="a7"/>
        <w:ind w:left="10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В системе уже присвоены соответствующие полномочия по определенным ролям, не рекомендуется выполнять изменения в данном блоке без согласования соответствующих структурных подразделений.</w:t>
      </w:r>
    </w:p>
    <w:p w:rsidR="003F1972" w:rsidRDefault="003F1972" w:rsidP="0088190C">
      <w:pPr>
        <w:pStyle w:val="a7"/>
        <w:ind w:left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F5CD35" wp14:editId="0FCE248D">
            <wp:extent cx="5020408" cy="4436813"/>
            <wp:effectExtent l="0" t="0" r="8890" b="190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833" cy="443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72" w:rsidRPr="004B098D" w:rsidRDefault="00AD397D" w:rsidP="003F1972">
      <w:pPr>
        <w:pStyle w:val="a7"/>
        <w:ind w:left="284" w:hanging="142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</w:t>
      </w:r>
      <w:r w:rsidR="00EC1C24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.1</w:t>
      </w:r>
      <w:ins w:id="61" w:author="Садыкова Жанар" w:date="2016-05-20T14:49:00Z">
        <w:r w:rsidR="000F5AC0">
          <w:rPr>
            <w:rFonts w:ascii="Times New Roman" w:hAnsi="Times New Roman"/>
            <w:i/>
            <w:color w:val="000000"/>
            <w:sz w:val="24"/>
            <w:szCs w:val="24"/>
            <w:shd w:val="clear" w:color="auto" w:fill="FFFFFF"/>
          </w:rPr>
          <w:t>5</w:t>
        </w:r>
      </w:ins>
      <w:del w:id="62" w:author="Садыкова Жанар" w:date="2016-05-20T14:49:00Z">
        <w:r w:rsidR="00EC1C24" w:rsidDel="000F5AC0">
          <w:rPr>
            <w:rFonts w:ascii="Times New Roman" w:hAnsi="Times New Roman"/>
            <w:i/>
            <w:color w:val="000000"/>
            <w:sz w:val="24"/>
            <w:szCs w:val="24"/>
            <w:shd w:val="clear" w:color="auto" w:fill="FFFFFF"/>
          </w:rPr>
          <w:delText>3</w:delText>
        </w:r>
      </w:del>
    </w:p>
    <w:p w:rsidR="003F1972" w:rsidRDefault="003F1972" w:rsidP="003F1972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этом случае:</w:t>
      </w:r>
    </w:p>
    <w:p w:rsidR="003F1972" w:rsidRPr="005C157A" w:rsidRDefault="003F1972" w:rsidP="003F1972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Can</w:t>
      </w:r>
      <w:r w:rsidRPr="005C157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add</w:t>
      </w:r>
      <w:r w:rsidRPr="005C157A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создание</w:t>
      </w:r>
      <w:r w:rsidRPr="005C157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3F1972" w:rsidRPr="003F1972" w:rsidRDefault="003F1972" w:rsidP="003F1972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Can change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изменение</w:t>
      </w:r>
      <w:r w:rsidRPr="003F1972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:rsidR="003F1972" w:rsidRPr="003F1972" w:rsidRDefault="003F1972" w:rsidP="003F1972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Can delete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удаление</w:t>
      </w:r>
      <w:r w:rsidRPr="003F1972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:rsidR="005B0C64" w:rsidRDefault="003F1972" w:rsidP="003F1972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Can</w:t>
      </w:r>
      <w:r w:rsidRPr="000A18D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view</w:t>
      </w:r>
      <w:r w:rsidRPr="000A18D3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просмотр.</w:t>
      </w:r>
      <w:proofErr w:type="gramEnd"/>
    </w:p>
    <w:p w:rsidR="003F1972" w:rsidRDefault="003F1972" w:rsidP="003F1972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F1972" w:rsidRPr="003F1972" w:rsidRDefault="003F1972" w:rsidP="003F1972">
      <w:pPr>
        <w:pStyle w:val="a7"/>
        <w:numPr>
          <w:ilvl w:val="0"/>
          <w:numId w:val="6"/>
        </w:numPr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3F1972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Управление проектом</w:t>
      </w:r>
    </w:p>
    <w:p w:rsidR="007A6AF4" w:rsidRDefault="003F1972" w:rsidP="007A6AF4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При переходе на пункт «управление проектом», открывается весь список</w:t>
      </w:r>
      <w:r w:rsidR="007A6AF4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проектов в системе.</w:t>
      </w:r>
    </w:p>
    <w:p w:rsidR="007A6AF4" w:rsidRPr="007A6AF4" w:rsidRDefault="007A6AF4" w:rsidP="007A6AF4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r w:rsidRPr="007A6AF4">
        <w:rPr>
          <w:rFonts w:ascii="Times New Roman" w:eastAsia="Times New Roman" w:hAnsi="Times New Roman"/>
          <w:sz w:val="24"/>
          <w:szCs w:val="24"/>
          <w:lang w:eastAsia="ru-RU"/>
        </w:rPr>
        <w:t>ожно поставить фильтр по статусам проекта: на мониторинге, завершен, расторгнут.</w:t>
      </w:r>
    </w:p>
    <w:p w:rsidR="007A6AF4" w:rsidRPr="00A262F3" w:rsidRDefault="007A6AF4" w:rsidP="007A6AF4">
      <w:pPr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F817E85" wp14:editId="15DF6EFD">
            <wp:extent cx="2523393" cy="173346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706" cy="173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F4" w:rsidRPr="00A262F3" w:rsidRDefault="007A6AF4" w:rsidP="007A6AF4">
      <w:pPr>
        <w:jc w:val="center"/>
        <w:rPr>
          <w:color w:val="000000"/>
          <w:sz w:val="24"/>
          <w:szCs w:val="24"/>
          <w:shd w:val="clear" w:color="auto" w:fill="FFFFFF"/>
        </w:rPr>
      </w:pPr>
      <w:r w:rsidRPr="00A262F3">
        <w:rPr>
          <w:i/>
          <w:sz w:val="24"/>
          <w:szCs w:val="24"/>
        </w:rPr>
        <w:t>Рис.</w:t>
      </w:r>
      <w:r w:rsidR="00AD397D">
        <w:rPr>
          <w:i/>
          <w:sz w:val="24"/>
          <w:szCs w:val="24"/>
        </w:rPr>
        <w:t>1</w:t>
      </w:r>
      <w:ins w:id="63" w:author="Садыкова Жанар" w:date="2016-05-20T14:49:00Z">
        <w:r w:rsidR="000F5AC0">
          <w:rPr>
            <w:i/>
            <w:sz w:val="24"/>
            <w:szCs w:val="24"/>
          </w:rPr>
          <w:t>6</w:t>
        </w:r>
      </w:ins>
      <w:del w:id="64" w:author="Садыкова Жанар" w:date="2016-05-20T14:49:00Z">
        <w:r w:rsidR="00EC1C24" w:rsidDel="000F5AC0">
          <w:rPr>
            <w:i/>
            <w:sz w:val="24"/>
            <w:szCs w:val="24"/>
          </w:rPr>
          <w:delText>4</w:delText>
        </w:r>
      </w:del>
    </w:p>
    <w:p w:rsidR="003F1972" w:rsidRDefault="007A6AF4" w:rsidP="0088190C">
      <w:pPr>
        <w:pStyle w:val="a7"/>
        <w:ind w:left="284" w:firstLine="42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A6AF4">
        <w:rPr>
          <w:rFonts w:ascii="Times New Roman" w:eastAsia="Times New Roman" w:hAnsi="Times New Roman"/>
          <w:sz w:val="24"/>
          <w:szCs w:val="24"/>
          <w:lang w:eastAsia="ru-RU"/>
        </w:rPr>
        <w:t>В этом окне реализован поиск по номеру</w:t>
      </w:r>
      <w:r w:rsidR="0088190C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договора</w:t>
      </w:r>
      <w:r w:rsidR="00892E2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7A6AF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7A6AF4">
        <w:rPr>
          <w:rFonts w:ascii="Times New Roman" w:eastAsia="Times New Roman" w:hAnsi="Times New Roman"/>
          <w:sz w:val="24"/>
          <w:szCs w:val="24"/>
          <w:lang w:eastAsia="ru-RU"/>
        </w:rPr>
        <w:t>названи</w:t>
      </w:r>
      <w:del w:id="65" w:author="Садыкова Жанар" w:date="2016-03-31T13:05:00Z">
        <w:r w:rsidRPr="007A6AF4" w:rsidDel="0088190C">
          <w:rPr>
            <w:rFonts w:ascii="Times New Roman" w:eastAsia="Times New Roman" w:hAnsi="Times New Roman"/>
            <w:sz w:val="24"/>
            <w:szCs w:val="24"/>
            <w:lang w:eastAsia="ru-RU"/>
          </w:rPr>
          <w:delText>ю</w:delText>
        </w:r>
      </w:del>
      <w:ins w:id="66" w:author="Садыкова Жанар" w:date="2016-03-31T13:05:00Z">
        <w:r w:rsidR="0088190C">
          <w:rPr>
            <w:rFonts w:ascii="Times New Roman" w:eastAsia="Times New Roman" w:hAnsi="Times New Roman"/>
            <w:sz w:val="24"/>
            <w:szCs w:val="24"/>
            <w:lang w:eastAsia="ru-RU"/>
          </w:rPr>
          <w:t>ям</w:t>
        </w:r>
      </w:ins>
      <w:proofErr w:type="gramEnd"/>
      <w:r w:rsidRPr="007A6AF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8190C">
        <w:rPr>
          <w:rFonts w:ascii="Times New Roman" w:eastAsia="Times New Roman" w:hAnsi="Times New Roman"/>
          <w:sz w:val="24"/>
          <w:szCs w:val="24"/>
          <w:lang w:eastAsia="ru-RU"/>
        </w:rPr>
        <w:t xml:space="preserve">проекта </w:t>
      </w:r>
      <w:r w:rsidR="00892E2B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del w:id="67" w:author="Садыкова Жанар" w:date="2016-03-31T13:05:00Z">
        <w:r w:rsidR="00892E2B" w:rsidDel="0088190C">
          <w:rPr>
            <w:rFonts w:ascii="Times New Roman" w:eastAsia="Times New Roman" w:hAnsi="Times New Roman"/>
            <w:sz w:val="24"/>
            <w:szCs w:val="24"/>
            <w:lang w:eastAsia="ru-RU"/>
          </w:rPr>
          <w:delText xml:space="preserve">по названию </w:delText>
        </w:r>
      </w:del>
      <w:proofErr w:type="spellStart"/>
      <w:r w:rsidR="00892E2B">
        <w:rPr>
          <w:rFonts w:ascii="Times New Roman" w:eastAsia="Times New Roman" w:hAnsi="Times New Roman"/>
          <w:sz w:val="24"/>
          <w:szCs w:val="24"/>
          <w:lang w:eastAsia="ru-RU"/>
        </w:rPr>
        <w:t>грантополучателя</w:t>
      </w:r>
      <w:proofErr w:type="spellEnd"/>
      <w:r w:rsidRPr="007A6AF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A6AF4" w:rsidRDefault="007A6AF4" w:rsidP="007A6AF4">
      <w:pPr>
        <w:pStyle w:val="a7"/>
        <w:ind w:left="284"/>
        <w:jc w:val="center"/>
        <w:rPr>
          <w:i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B19C01" wp14:editId="33BA9FC4">
            <wp:extent cx="6391275" cy="27717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97D">
        <w:rPr>
          <w:rFonts w:ascii="Times New Roman" w:hAnsi="Times New Roman"/>
          <w:i/>
          <w:sz w:val="24"/>
          <w:szCs w:val="24"/>
        </w:rPr>
        <w:t>Рис.</w:t>
      </w:r>
      <w:r w:rsidR="00AD397D" w:rsidRPr="00AD397D">
        <w:rPr>
          <w:rFonts w:ascii="Times New Roman" w:hAnsi="Times New Roman"/>
          <w:i/>
          <w:sz w:val="24"/>
          <w:szCs w:val="24"/>
        </w:rPr>
        <w:t>1</w:t>
      </w:r>
      <w:ins w:id="68" w:author="Садыкова Жанар" w:date="2016-05-20T14:49:00Z">
        <w:r w:rsidR="000F5AC0">
          <w:rPr>
            <w:rFonts w:ascii="Times New Roman" w:hAnsi="Times New Roman"/>
            <w:i/>
            <w:sz w:val="24"/>
            <w:szCs w:val="24"/>
          </w:rPr>
          <w:t>7</w:t>
        </w:r>
      </w:ins>
      <w:del w:id="69" w:author="Садыкова Жанар" w:date="2016-05-20T14:49:00Z">
        <w:r w:rsidR="00EC1C24" w:rsidDel="000F5AC0">
          <w:rPr>
            <w:rFonts w:ascii="Times New Roman" w:hAnsi="Times New Roman"/>
            <w:i/>
            <w:sz w:val="24"/>
            <w:szCs w:val="24"/>
          </w:rPr>
          <w:delText>5</w:delText>
        </w:r>
      </w:del>
    </w:p>
    <w:p w:rsidR="007A6AF4" w:rsidRPr="007A6AF4" w:rsidRDefault="007A6AF4" w:rsidP="007A6AF4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A6AF4">
        <w:rPr>
          <w:rFonts w:ascii="Times New Roman" w:eastAsia="Times New Roman" w:hAnsi="Times New Roman"/>
          <w:sz w:val="24"/>
          <w:szCs w:val="24"/>
          <w:lang w:eastAsia="ru-RU"/>
        </w:rPr>
        <w:t>Для того</w:t>
      </w:r>
      <w:proofErr w:type="gramStart"/>
      <w:r w:rsidRPr="007A6AF4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proofErr w:type="gramEnd"/>
      <w:r w:rsidRPr="007A6AF4">
        <w:rPr>
          <w:rFonts w:ascii="Times New Roman" w:eastAsia="Times New Roman" w:hAnsi="Times New Roman"/>
          <w:sz w:val="24"/>
          <w:szCs w:val="24"/>
          <w:lang w:eastAsia="ru-RU"/>
        </w:rPr>
        <w:t xml:space="preserve"> чтобы удалить проект, нужно мышкой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встать в конец названия проекта и нажать текст «удалить проект».</w:t>
      </w:r>
    </w:p>
    <w:p w:rsidR="007A6AF4" w:rsidRDefault="007A6AF4" w:rsidP="007A6AF4">
      <w:pPr>
        <w:pStyle w:val="a7"/>
        <w:ind w:left="284"/>
        <w:rPr>
          <w:ins w:id="70" w:author="Садыкова Жанар" w:date="2016-03-31T13:06:00Z"/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98FEE09" wp14:editId="41AB7BDA">
            <wp:extent cx="6400800" cy="9144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0C" w:rsidRPr="007A6AF4" w:rsidRDefault="0088190C" w:rsidP="0088190C">
      <w:pPr>
        <w:pStyle w:val="a7"/>
        <w:ind w:left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ins w:id="71" w:author="Садыкова Жанар" w:date="2016-03-31T13:06:00Z">
        <w:r w:rsidRPr="00AD397D">
          <w:rPr>
            <w:rFonts w:ascii="Times New Roman" w:hAnsi="Times New Roman"/>
            <w:i/>
            <w:sz w:val="24"/>
            <w:szCs w:val="24"/>
          </w:rPr>
          <w:t>Рис.1</w:t>
        </w:r>
      </w:ins>
      <w:ins w:id="72" w:author="Садыкова Жанар" w:date="2016-05-20T14:49:00Z">
        <w:r w:rsidR="000F5AC0">
          <w:rPr>
            <w:rFonts w:ascii="Times New Roman" w:hAnsi="Times New Roman"/>
            <w:i/>
            <w:sz w:val="24"/>
            <w:szCs w:val="24"/>
          </w:rPr>
          <w:t>8</w:t>
        </w:r>
      </w:ins>
    </w:p>
    <w:p w:rsidR="007A6AF4" w:rsidRDefault="007A6AF4" w:rsidP="003F1972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A6AF4" w:rsidRDefault="007A6AF4" w:rsidP="003F1972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Выйдет сообщение типа:</w:t>
      </w:r>
    </w:p>
    <w:p w:rsidR="007A6AF4" w:rsidRDefault="007A6AF4" w:rsidP="003F1972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ABB36F4" wp14:editId="2B3829E6">
            <wp:extent cx="6096000" cy="13335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97D" w:rsidRDefault="00AD397D" w:rsidP="00AD397D">
      <w:pPr>
        <w:pStyle w:val="a7"/>
        <w:ind w:left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AD397D">
        <w:rPr>
          <w:rFonts w:ascii="Times New Roman" w:hAnsi="Times New Roman"/>
          <w:i/>
          <w:sz w:val="24"/>
          <w:szCs w:val="24"/>
        </w:rPr>
        <w:t>Рис.1</w:t>
      </w:r>
      <w:ins w:id="73" w:author="Садыкова Жанар" w:date="2016-05-20T14:49:00Z">
        <w:r w:rsidR="000F5AC0">
          <w:rPr>
            <w:rFonts w:ascii="Times New Roman" w:hAnsi="Times New Roman"/>
            <w:i/>
            <w:sz w:val="24"/>
            <w:szCs w:val="24"/>
          </w:rPr>
          <w:t>9</w:t>
        </w:r>
      </w:ins>
      <w:del w:id="74" w:author="Садыкова Жанар" w:date="2016-05-20T14:49:00Z">
        <w:r w:rsidR="0088190C" w:rsidDel="000F5AC0">
          <w:rPr>
            <w:rFonts w:ascii="Times New Roman" w:hAnsi="Times New Roman"/>
            <w:i/>
            <w:sz w:val="24"/>
            <w:szCs w:val="24"/>
          </w:rPr>
          <w:delText>7</w:delText>
        </w:r>
      </w:del>
    </w:p>
    <w:p w:rsidR="007A6AF4" w:rsidRDefault="007A6AF4" w:rsidP="003F1972">
      <w:pPr>
        <w:pStyle w:val="a7"/>
        <w:ind w:left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Выбрав «да» можно полностью удалить проект и данные по проекту из системы.</w:t>
      </w:r>
    </w:p>
    <w:p w:rsidR="000F5AC0" w:rsidRDefault="000F5AC0" w:rsidP="000F5AC0">
      <w:pPr>
        <w:pStyle w:val="a7"/>
        <w:numPr>
          <w:ilvl w:val="0"/>
          <w:numId w:val="6"/>
        </w:numPr>
        <w:rPr>
          <w:ins w:id="75" w:author="Садыкова Жанар" w:date="2016-05-20T14:49:00Z"/>
          <w:rFonts w:ascii="Times New Roman" w:hAnsi="Times New Roman"/>
          <w:b/>
          <w:sz w:val="24"/>
          <w:szCs w:val="24"/>
        </w:rPr>
      </w:pPr>
      <w:ins w:id="76" w:author="Садыкова Жанар" w:date="2016-05-20T14:49:00Z">
        <w:r>
          <w:rPr>
            <w:rFonts w:ascii="Times New Roman" w:hAnsi="Times New Roman"/>
            <w:b/>
            <w:sz w:val="24"/>
            <w:szCs w:val="24"/>
          </w:rPr>
          <w:t>Нормативно-справочная информация</w:t>
        </w:r>
      </w:ins>
    </w:p>
    <w:p w:rsidR="000F5AC0" w:rsidRPr="000F5AC0" w:rsidRDefault="000F5AC0" w:rsidP="000F5AC0">
      <w:pPr>
        <w:pStyle w:val="a7"/>
        <w:ind w:left="1068"/>
        <w:rPr>
          <w:rFonts w:ascii="Times New Roman" w:hAnsi="Times New Roman"/>
          <w:sz w:val="24"/>
          <w:szCs w:val="24"/>
        </w:rPr>
      </w:pPr>
      <w:ins w:id="77" w:author="Садыкова Жанар" w:date="2016-05-20T14:52:00Z">
        <w:r w:rsidRPr="000F5AC0">
          <w:rPr>
            <w:rFonts w:ascii="Times New Roman" w:hAnsi="Times New Roman"/>
            <w:sz w:val="24"/>
            <w:szCs w:val="24"/>
          </w:rPr>
          <w:t>В данн</w:t>
        </w:r>
        <w:r>
          <w:rPr>
            <w:rFonts w:ascii="Times New Roman" w:hAnsi="Times New Roman"/>
            <w:sz w:val="24"/>
            <w:szCs w:val="24"/>
          </w:rPr>
          <w:t xml:space="preserve">ую вкладку загружаются </w:t>
        </w:r>
      </w:ins>
      <w:ins w:id="78" w:author="Садыкова Жанар" w:date="2016-05-20T14:54:00Z">
        <w:r w:rsidR="00EC1F13">
          <w:rPr>
            <w:rFonts w:ascii="Times New Roman" w:hAnsi="Times New Roman"/>
            <w:sz w:val="24"/>
            <w:szCs w:val="24"/>
          </w:rPr>
          <w:t>документы,</w:t>
        </w:r>
      </w:ins>
      <w:ins w:id="79" w:author="Садыкова Жанар" w:date="2016-05-20T14:52:00Z">
        <w:r>
          <w:rPr>
            <w:rFonts w:ascii="Times New Roman" w:hAnsi="Times New Roman"/>
            <w:sz w:val="24"/>
            <w:szCs w:val="24"/>
          </w:rPr>
          <w:t xml:space="preserve"> предназ</w:t>
        </w:r>
      </w:ins>
      <w:ins w:id="80" w:author="Садыкова Жанар" w:date="2016-05-20T14:53:00Z">
        <w:r>
          <w:rPr>
            <w:rFonts w:ascii="Times New Roman" w:hAnsi="Times New Roman"/>
            <w:sz w:val="24"/>
            <w:szCs w:val="24"/>
          </w:rPr>
          <w:t>на</w:t>
        </w:r>
      </w:ins>
      <w:ins w:id="81" w:author="Садыкова Жанар" w:date="2016-05-20T14:52:00Z">
        <w:r>
          <w:rPr>
            <w:rFonts w:ascii="Times New Roman" w:hAnsi="Times New Roman"/>
            <w:sz w:val="24"/>
            <w:szCs w:val="24"/>
          </w:rPr>
          <w:t>ченные для пользователей</w:t>
        </w:r>
      </w:ins>
      <w:ins w:id="82" w:author="Садыкова Жанар" w:date="2016-05-20T14:58:00Z">
        <w:r w:rsidR="00EC1F13">
          <w:rPr>
            <w:rFonts w:ascii="Times New Roman" w:hAnsi="Times New Roman"/>
            <w:sz w:val="24"/>
            <w:szCs w:val="24"/>
          </w:rPr>
          <w:t>, которые в последующем будут отображаться в блоке «Справка</w:t>
        </w:r>
        <w:proofErr w:type="gramStart"/>
        <w:r w:rsidR="00EC1F13">
          <w:rPr>
            <w:rFonts w:ascii="Times New Roman" w:hAnsi="Times New Roman"/>
            <w:sz w:val="24"/>
            <w:szCs w:val="24"/>
          </w:rPr>
          <w:t xml:space="preserve"> ?</w:t>
        </w:r>
        <w:proofErr w:type="gramEnd"/>
        <w:r w:rsidR="00EC1F13">
          <w:rPr>
            <w:rFonts w:ascii="Times New Roman" w:hAnsi="Times New Roman"/>
            <w:sz w:val="24"/>
            <w:szCs w:val="24"/>
          </w:rPr>
          <w:t>».</w:t>
        </w:r>
      </w:ins>
    </w:p>
    <w:p w:rsidR="00AD397D" w:rsidRDefault="00EC1F13" w:rsidP="00EC1F13">
      <w:pPr>
        <w:pStyle w:val="a7"/>
        <w:ind w:left="-284"/>
        <w:jc w:val="center"/>
        <w:rPr>
          <w:ins w:id="83" w:author="Садыкова Жанар" w:date="2016-05-20T14:55:00Z"/>
          <w:rFonts w:ascii="Times New Roman" w:hAnsi="Times New Roman"/>
          <w:b/>
          <w:sz w:val="24"/>
          <w:szCs w:val="24"/>
        </w:rPr>
      </w:pPr>
      <w:ins w:id="84" w:author="Садыкова Жанар" w:date="2016-05-20T14:55:00Z">
        <w:r>
          <w:rPr>
            <w:rFonts w:ascii="Times New Roman" w:hAnsi="Times New Roman"/>
            <w:b/>
            <w:noProof/>
            <w:sz w:val="24"/>
            <w:szCs w:val="24"/>
            <w:lang w:eastAsia="ru-RU"/>
          </w:rPr>
          <w:drawing>
            <wp:inline distT="0" distB="0" distL="0" distR="0" wp14:anchorId="68E931D3" wp14:editId="55295693">
              <wp:extent cx="4070838" cy="1791963"/>
              <wp:effectExtent l="0" t="0" r="6350" b="0"/>
              <wp:docPr id="19" name="Рисунок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71869" cy="17924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EC1F13" w:rsidRDefault="00EC1F13" w:rsidP="00EC1F13">
      <w:pPr>
        <w:pStyle w:val="a7"/>
        <w:ind w:left="284"/>
        <w:jc w:val="center"/>
        <w:rPr>
          <w:ins w:id="85" w:author="Садыкова Жанар" w:date="2016-05-20T14:58:00Z"/>
          <w:rFonts w:ascii="Times New Roman" w:hAnsi="Times New Roman"/>
          <w:i/>
          <w:sz w:val="24"/>
          <w:szCs w:val="24"/>
        </w:rPr>
      </w:pPr>
      <w:ins w:id="86" w:author="Садыкова Жанар" w:date="2016-05-20T14:55:00Z">
        <w:r>
          <w:rPr>
            <w:rFonts w:ascii="Times New Roman" w:hAnsi="Times New Roman"/>
            <w:i/>
            <w:sz w:val="24"/>
            <w:szCs w:val="24"/>
          </w:rPr>
          <w:t>Рис.20</w:t>
        </w:r>
      </w:ins>
    </w:p>
    <w:p w:rsidR="00EC1F13" w:rsidRPr="00EC1F13" w:rsidRDefault="00EC1F13" w:rsidP="00EC1F13">
      <w:pPr>
        <w:pStyle w:val="a7"/>
        <w:ind w:left="284"/>
        <w:rPr>
          <w:ins w:id="87" w:author="Садыкова Жанар" w:date="2016-05-20T14:55:00Z"/>
          <w:rFonts w:ascii="Times New Roman" w:eastAsia="Times New Roman" w:hAnsi="Times New Roman"/>
          <w:sz w:val="24"/>
          <w:szCs w:val="24"/>
          <w:lang w:eastAsia="ru-RU"/>
        </w:rPr>
      </w:pPr>
      <w:ins w:id="88" w:author="Садыкова Жанар" w:date="2016-05-20T14:59:00Z">
        <w:r>
          <w:rPr>
            <w:rFonts w:ascii="Times New Roman" w:eastAsia="Times New Roman" w:hAnsi="Times New Roman"/>
            <w:sz w:val="24"/>
            <w:szCs w:val="24"/>
            <w:lang w:eastAsia="ru-RU"/>
          </w:rPr>
          <w:lastRenderedPageBreak/>
          <w:t>Для добавления файлов, необходимо нажать на кнопку «Выбрать файл»</w:t>
        </w:r>
      </w:ins>
      <w:ins w:id="89" w:author="Садыкова Жанар" w:date="2016-05-20T15:03:00Z">
        <w:r>
          <w:rPr>
            <w:rFonts w:ascii="Times New Roman" w:eastAsia="Times New Roman" w:hAnsi="Times New Roman"/>
            <w:sz w:val="24"/>
            <w:szCs w:val="24"/>
            <w:lang w:eastAsia="ru-RU"/>
          </w:rPr>
          <w:t xml:space="preserve"> и указать месторасположение файла на рабочем компьютере.</w:t>
        </w:r>
      </w:ins>
    </w:p>
    <w:p w:rsidR="00EC1F13" w:rsidRDefault="00EC1F13" w:rsidP="00EC1F13">
      <w:pPr>
        <w:pStyle w:val="a7"/>
        <w:ind w:left="-284"/>
        <w:jc w:val="center"/>
        <w:rPr>
          <w:ins w:id="90" w:author="Садыкова Жанар" w:date="2016-05-20T15:05:00Z"/>
          <w:rFonts w:ascii="Times New Roman" w:hAnsi="Times New Roman"/>
          <w:b/>
          <w:sz w:val="24"/>
          <w:szCs w:val="24"/>
        </w:rPr>
      </w:pPr>
      <w:ins w:id="91" w:author="Садыкова Жанар" w:date="2016-05-20T15:05:00Z">
        <w:r>
          <w:rPr>
            <w:rFonts w:ascii="Times New Roman" w:hAnsi="Times New Roman"/>
            <w:b/>
            <w:noProof/>
            <w:sz w:val="24"/>
            <w:szCs w:val="24"/>
            <w:lang w:eastAsia="ru-RU"/>
          </w:rPr>
          <w:drawing>
            <wp:inline distT="0" distB="0" distL="0" distR="0" wp14:anchorId="2DF6D339" wp14:editId="7111F1C5">
              <wp:extent cx="5460023" cy="2858201"/>
              <wp:effectExtent l="0" t="0" r="7620" b="0"/>
              <wp:docPr id="20" name="Рисунок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59856" cy="28581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EC1F13" w:rsidRDefault="00EC1F13" w:rsidP="00EC1F13">
      <w:pPr>
        <w:pStyle w:val="a7"/>
        <w:ind w:left="284"/>
        <w:jc w:val="center"/>
        <w:rPr>
          <w:ins w:id="92" w:author="Садыкова Жанар" w:date="2016-05-20T15:05:00Z"/>
          <w:rFonts w:ascii="Times New Roman" w:hAnsi="Times New Roman"/>
          <w:i/>
          <w:sz w:val="24"/>
          <w:szCs w:val="24"/>
        </w:rPr>
      </w:pPr>
      <w:ins w:id="93" w:author="Садыкова Жанар" w:date="2016-05-20T15:05:00Z">
        <w:r>
          <w:rPr>
            <w:rFonts w:ascii="Times New Roman" w:hAnsi="Times New Roman"/>
            <w:i/>
            <w:sz w:val="24"/>
            <w:szCs w:val="24"/>
          </w:rPr>
          <w:t>Рис.</w:t>
        </w:r>
        <w:r>
          <w:rPr>
            <w:rFonts w:ascii="Times New Roman" w:hAnsi="Times New Roman"/>
            <w:i/>
            <w:sz w:val="24"/>
            <w:szCs w:val="24"/>
          </w:rPr>
          <w:t>21</w:t>
        </w:r>
      </w:ins>
    </w:p>
    <w:p w:rsidR="00EC1F13" w:rsidRPr="00EC1F13" w:rsidRDefault="002443D7" w:rsidP="00EC1F13">
      <w:pPr>
        <w:pStyle w:val="a7"/>
        <w:ind w:left="284"/>
        <w:rPr>
          <w:ins w:id="94" w:author="Садыкова Жанар" w:date="2016-05-20T15:05:00Z"/>
          <w:rFonts w:ascii="Times New Roman" w:hAnsi="Times New Roman"/>
          <w:sz w:val="24"/>
          <w:szCs w:val="24"/>
        </w:rPr>
      </w:pPr>
      <w:ins w:id="95" w:author="Садыкова Жанар" w:date="2016-05-20T15:05:00Z">
        <w:r>
          <w:rPr>
            <w:rFonts w:ascii="Times New Roman" w:hAnsi="Times New Roman"/>
            <w:sz w:val="24"/>
            <w:szCs w:val="24"/>
          </w:rPr>
          <w:t xml:space="preserve">Затем нажать на кнопку </w:t>
        </w:r>
      </w:ins>
      <w:ins w:id="96" w:author="Садыкова Жанар" w:date="2016-05-20T15:06:00Z">
        <w:r>
          <w:rPr>
            <w:rFonts w:ascii="Times New Roman" w:hAnsi="Times New Roman"/>
            <w:sz w:val="24"/>
            <w:szCs w:val="24"/>
          </w:rPr>
          <w:t>«Сохранить».</w:t>
        </w:r>
      </w:ins>
    </w:p>
    <w:p w:rsidR="00EC1F13" w:rsidRDefault="00EC1F13" w:rsidP="00EC1F13">
      <w:pPr>
        <w:pStyle w:val="a7"/>
        <w:ind w:left="-284"/>
        <w:jc w:val="center"/>
        <w:rPr>
          <w:rFonts w:ascii="Times New Roman" w:hAnsi="Times New Roman"/>
          <w:b/>
          <w:sz w:val="24"/>
          <w:szCs w:val="24"/>
        </w:rPr>
      </w:pPr>
    </w:p>
    <w:p w:rsidR="00AD397D" w:rsidRDefault="00AD397D" w:rsidP="00AD397D">
      <w:pPr>
        <w:pStyle w:val="a7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BB087E">
        <w:rPr>
          <w:rFonts w:ascii="Times New Roman" w:hAnsi="Times New Roman"/>
          <w:b/>
          <w:sz w:val="24"/>
          <w:szCs w:val="24"/>
        </w:rPr>
        <w:t xml:space="preserve">Управление уведомлениями </w:t>
      </w:r>
    </w:p>
    <w:p w:rsidR="00AD397D" w:rsidRDefault="00AD397D" w:rsidP="00AD39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системе есть возможность отправки уведомлений пользователям с ролями «эксперт» и «</w:t>
      </w:r>
      <w:proofErr w:type="spellStart"/>
      <w:r>
        <w:rPr>
          <w:sz w:val="24"/>
          <w:szCs w:val="24"/>
        </w:rPr>
        <w:t>грантополучатель</w:t>
      </w:r>
      <w:proofErr w:type="spellEnd"/>
      <w:r>
        <w:rPr>
          <w:sz w:val="24"/>
          <w:szCs w:val="24"/>
        </w:rPr>
        <w:t>».</w:t>
      </w:r>
    </w:p>
    <w:p w:rsidR="00AD397D" w:rsidRDefault="00AD397D" w:rsidP="00AD397D">
      <w:pPr>
        <w:ind w:firstLine="708"/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Для этого </w:t>
      </w:r>
      <w:r>
        <w:rPr>
          <w:color w:val="000000"/>
          <w:sz w:val="24"/>
          <w:szCs w:val="24"/>
          <w:shd w:val="clear" w:color="auto" w:fill="FFFFFF"/>
        </w:rPr>
        <w:t>необходимо в</w:t>
      </w:r>
      <w:r w:rsidRPr="001D1DE1">
        <w:rPr>
          <w:color w:val="000000"/>
          <w:sz w:val="24"/>
          <w:szCs w:val="24"/>
          <w:shd w:val="clear" w:color="auto" w:fill="FFFFFF"/>
        </w:rPr>
        <w:t xml:space="preserve"> верхнем углу кликнуть на значок</w:t>
      </w:r>
      <w:r>
        <w:rPr>
          <w:color w:val="000000"/>
          <w:sz w:val="24"/>
          <w:szCs w:val="24"/>
          <w:shd w:val="clear" w:color="auto" w:fill="FFFFFF"/>
        </w:rPr>
        <w:t xml:space="preserve"> шестеренки и в выпадающем списке выбрать «Отправить уведомление».</w:t>
      </w:r>
    </w:p>
    <w:p w:rsidR="00AD397D" w:rsidRDefault="00FD7078" w:rsidP="00AD397D">
      <w:pPr>
        <w:ind w:firstLine="708"/>
        <w:jc w:val="center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58FBBED" wp14:editId="46292E71">
            <wp:extent cx="1705610" cy="104648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97D" w:rsidRPr="00BB087E" w:rsidRDefault="00AD397D" w:rsidP="00AD397D">
      <w:pPr>
        <w:ind w:firstLine="708"/>
        <w:jc w:val="center"/>
        <w:rPr>
          <w:i/>
          <w:sz w:val="24"/>
          <w:szCs w:val="24"/>
        </w:rPr>
      </w:pPr>
      <w:r>
        <w:rPr>
          <w:i/>
          <w:color w:val="000000"/>
          <w:sz w:val="24"/>
          <w:szCs w:val="24"/>
          <w:shd w:val="clear" w:color="auto" w:fill="FFFFFF"/>
        </w:rPr>
        <w:t>Рис.</w:t>
      </w:r>
      <w:del w:id="97" w:author="Садыкова Жанар" w:date="2016-05-20T14:49:00Z">
        <w:r w:rsidDel="000F5AC0">
          <w:rPr>
            <w:i/>
            <w:color w:val="000000"/>
            <w:sz w:val="24"/>
            <w:szCs w:val="24"/>
            <w:shd w:val="clear" w:color="auto" w:fill="FFFFFF"/>
          </w:rPr>
          <w:delText>1</w:delText>
        </w:r>
        <w:r w:rsidR="0088190C" w:rsidDel="000F5AC0">
          <w:rPr>
            <w:i/>
            <w:color w:val="000000"/>
            <w:sz w:val="24"/>
            <w:szCs w:val="24"/>
            <w:shd w:val="clear" w:color="auto" w:fill="FFFFFF"/>
          </w:rPr>
          <w:delText>8</w:delText>
        </w:r>
      </w:del>
      <w:ins w:id="98" w:author="Садыкова Жанар" w:date="2016-05-20T15:06:00Z">
        <w:r w:rsidR="002443D7">
          <w:rPr>
            <w:i/>
            <w:color w:val="000000"/>
            <w:sz w:val="24"/>
            <w:szCs w:val="24"/>
            <w:shd w:val="clear" w:color="auto" w:fill="FFFFFF"/>
          </w:rPr>
          <w:t>22</w:t>
        </w:r>
      </w:ins>
    </w:p>
    <w:p w:rsidR="00AD397D" w:rsidRDefault="00AD397D" w:rsidP="00AD397D">
      <w:pPr>
        <w:ind w:left="708"/>
        <w:rPr>
          <w:sz w:val="24"/>
          <w:szCs w:val="24"/>
        </w:rPr>
      </w:pPr>
      <w:r>
        <w:rPr>
          <w:sz w:val="24"/>
          <w:szCs w:val="24"/>
        </w:rPr>
        <w:t>В открывшемся окне вв</w:t>
      </w:r>
      <w:r w:rsidR="002D1B3C">
        <w:rPr>
          <w:sz w:val="24"/>
          <w:szCs w:val="24"/>
        </w:rPr>
        <w:t>ести</w:t>
      </w:r>
      <w:r>
        <w:rPr>
          <w:sz w:val="24"/>
          <w:szCs w:val="24"/>
        </w:rPr>
        <w:t xml:space="preserve"> текст уведомления</w:t>
      </w:r>
      <w:r w:rsidR="006D7A83">
        <w:rPr>
          <w:sz w:val="24"/>
          <w:szCs w:val="24"/>
        </w:rPr>
        <w:t xml:space="preserve"> в поле «Сообщение»</w:t>
      </w:r>
      <w:r w:rsidR="002D1B3C">
        <w:rPr>
          <w:sz w:val="24"/>
          <w:szCs w:val="24"/>
        </w:rPr>
        <w:t xml:space="preserve"> и </w:t>
      </w:r>
      <w:r w:rsidR="006D7A83">
        <w:rPr>
          <w:sz w:val="24"/>
          <w:szCs w:val="24"/>
        </w:rPr>
        <w:t xml:space="preserve"> соответствующую «Дату», затем </w:t>
      </w:r>
      <w:r>
        <w:rPr>
          <w:sz w:val="24"/>
          <w:szCs w:val="24"/>
        </w:rPr>
        <w:t xml:space="preserve"> наж</w:t>
      </w:r>
      <w:r w:rsidR="002D1B3C">
        <w:rPr>
          <w:sz w:val="24"/>
          <w:szCs w:val="24"/>
        </w:rPr>
        <w:t>ать</w:t>
      </w:r>
      <w:r>
        <w:rPr>
          <w:sz w:val="24"/>
          <w:szCs w:val="24"/>
        </w:rPr>
        <w:t xml:space="preserve"> на кнопку «Отправить». При этом необходимо выбрать группу пользователей:</w:t>
      </w:r>
    </w:p>
    <w:p w:rsidR="00AD397D" w:rsidRDefault="00AD397D" w:rsidP="00AD397D">
      <w:pPr>
        <w:ind w:left="708"/>
        <w:rPr>
          <w:sz w:val="24"/>
          <w:szCs w:val="24"/>
        </w:rPr>
      </w:pPr>
    </w:p>
    <w:p w:rsidR="00AD397D" w:rsidRPr="00BB087E" w:rsidRDefault="00AD397D" w:rsidP="00AD397D">
      <w:pPr>
        <w:pStyle w:val="a7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BB087E">
        <w:rPr>
          <w:rFonts w:ascii="Times New Roman" w:hAnsi="Times New Roman"/>
          <w:sz w:val="24"/>
          <w:szCs w:val="24"/>
        </w:rPr>
        <w:t xml:space="preserve">Всем </w:t>
      </w:r>
      <w:r w:rsidR="00FA3DE9">
        <w:rPr>
          <w:rFonts w:ascii="Times New Roman" w:hAnsi="Times New Roman"/>
          <w:sz w:val="24"/>
          <w:szCs w:val="24"/>
        </w:rPr>
        <w:t>пользователям системы</w:t>
      </w:r>
    </w:p>
    <w:p w:rsidR="00AD397D" w:rsidRDefault="00FA3DE9" w:rsidP="00AD397D">
      <w:pPr>
        <w:pStyle w:val="a7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Руководителям</w:t>
      </w:r>
    </w:p>
    <w:p w:rsidR="00FA3DE9" w:rsidRDefault="00FA3DE9" w:rsidP="00AD397D">
      <w:pPr>
        <w:pStyle w:val="a7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Экспертам</w:t>
      </w:r>
    </w:p>
    <w:p w:rsidR="00FA3DE9" w:rsidRDefault="00FA3DE9" w:rsidP="00AD397D">
      <w:pPr>
        <w:pStyle w:val="a7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Только </w:t>
      </w:r>
      <w:proofErr w:type="spellStart"/>
      <w:r>
        <w:rPr>
          <w:rFonts w:ascii="Times New Roman" w:hAnsi="Times New Roman"/>
          <w:sz w:val="24"/>
          <w:szCs w:val="24"/>
        </w:rPr>
        <w:t>Грантополучателям</w:t>
      </w:r>
      <w:proofErr w:type="spellEnd"/>
    </w:p>
    <w:p w:rsidR="00AD397D" w:rsidRDefault="00AD397D" w:rsidP="00AD397D">
      <w:pPr>
        <w:pStyle w:val="a7"/>
        <w:numPr>
          <w:ilvl w:val="0"/>
          <w:numId w:val="11"/>
        </w:numPr>
        <w:rPr>
          <w:ins w:id="99" w:author="Садыкова Жанар" w:date="2016-05-20T15:06:00Z"/>
          <w:rFonts w:ascii="Times New Roman" w:hAnsi="Times New Roman"/>
          <w:sz w:val="24"/>
          <w:szCs w:val="24"/>
        </w:rPr>
      </w:pPr>
      <w:r w:rsidRPr="00BB087E">
        <w:rPr>
          <w:rFonts w:ascii="Times New Roman" w:hAnsi="Times New Roman"/>
          <w:sz w:val="24"/>
          <w:szCs w:val="24"/>
        </w:rPr>
        <w:t xml:space="preserve">По проекту </w:t>
      </w:r>
      <w:ins w:id="100" w:author="Садыкова Жанар" w:date="2016-03-31T12:26:00Z">
        <w:r w:rsidR="006D7A83">
          <w:rPr>
            <w:rFonts w:ascii="Times New Roman" w:hAnsi="Times New Roman"/>
            <w:sz w:val="24"/>
            <w:szCs w:val="24"/>
          </w:rPr>
          <w:t xml:space="preserve"> </w:t>
        </w:r>
      </w:ins>
    </w:p>
    <w:p w:rsidR="002443D7" w:rsidRPr="00BB087E" w:rsidRDefault="002443D7" w:rsidP="00AD397D">
      <w:pPr>
        <w:pStyle w:val="a7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ins w:id="101" w:author="Садыкова Жанар" w:date="2016-05-20T15:06:00Z">
        <w:r>
          <w:rPr>
            <w:rFonts w:ascii="Times New Roman" w:hAnsi="Times New Roman"/>
            <w:sz w:val="24"/>
            <w:szCs w:val="24"/>
          </w:rPr>
          <w:t>Официальные письма</w:t>
        </w:r>
      </w:ins>
    </w:p>
    <w:p w:rsidR="00AD397D" w:rsidRDefault="002443D7" w:rsidP="002443D7">
      <w:pPr>
        <w:jc w:val="center"/>
        <w:rPr>
          <w:sz w:val="24"/>
          <w:szCs w:val="24"/>
        </w:rPr>
      </w:pPr>
      <w:ins w:id="102" w:author="Садыкова Жанар" w:date="2016-05-20T15:08:00Z">
        <w:r>
          <w:rPr>
            <w:noProof/>
            <w:sz w:val="24"/>
            <w:szCs w:val="24"/>
          </w:rPr>
          <w:lastRenderedPageBreak/>
          <w:drawing>
            <wp:inline distT="0" distB="0" distL="0" distR="0">
              <wp:extent cx="4053254" cy="2049193"/>
              <wp:effectExtent l="0" t="0" r="4445" b="8255"/>
              <wp:docPr id="21" name="Рисунок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53160" cy="204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AD397D" w:rsidRDefault="00AD397D" w:rsidP="00AD397D">
      <w:pPr>
        <w:ind w:firstLine="708"/>
        <w:jc w:val="center"/>
        <w:rPr>
          <w:i/>
          <w:color w:val="000000"/>
          <w:sz w:val="24"/>
          <w:szCs w:val="24"/>
          <w:shd w:val="clear" w:color="auto" w:fill="FFFFFF"/>
        </w:rPr>
      </w:pPr>
      <w:r w:rsidRPr="00BB087E">
        <w:rPr>
          <w:i/>
          <w:color w:val="000000"/>
          <w:sz w:val="24"/>
          <w:szCs w:val="24"/>
          <w:shd w:val="clear" w:color="auto" w:fill="FFFFFF"/>
        </w:rPr>
        <w:t>Рис.</w:t>
      </w:r>
      <w:ins w:id="103" w:author="Садыкова Жанар" w:date="2016-05-20T15:09:00Z">
        <w:r w:rsidR="002443D7">
          <w:rPr>
            <w:i/>
            <w:color w:val="000000"/>
            <w:sz w:val="24"/>
            <w:szCs w:val="24"/>
            <w:shd w:val="clear" w:color="auto" w:fill="FFFFFF"/>
          </w:rPr>
          <w:t>23</w:t>
        </w:r>
      </w:ins>
      <w:del w:id="104" w:author="Садыкова Жанар" w:date="2016-05-20T15:09:00Z">
        <w:r w:rsidDel="002443D7">
          <w:rPr>
            <w:i/>
            <w:color w:val="000000"/>
            <w:sz w:val="24"/>
            <w:szCs w:val="24"/>
            <w:shd w:val="clear" w:color="auto" w:fill="FFFFFF"/>
          </w:rPr>
          <w:delText>1</w:delText>
        </w:r>
        <w:r w:rsidR="0088190C" w:rsidDel="002443D7">
          <w:rPr>
            <w:i/>
            <w:color w:val="000000"/>
            <w:sz w:val="24"/>
            <w:szCs w:val="24"/>
            <w:shd w:val="clear" w:color="auto" w:fill="FFFFFF"/>
          </w:rPr>
          <w:delText>9</w:delText>
        </w:r>
      </w:del>
    </w:p>
    <w:p w:rsidR="006D7A83" w:rsidRPr="00BB087E" w:rsidRDefault="006D7A83" w:rsidP="00AD397D">
      <w:pPr>
        <w:ind w:firstLine="708"/>
        <w:jc w:val="center"/>
        <w:rPr>
          <w:i/>
          <w:sz w:val="24"/>
          <w:szCs w:val="24"/>
        </w:rPr>
      </w:pPr>
    </w:p>
    <w:p w:rsidR="00AD397D" w:rsidRPr="00BB087E" w:rsidRDefault="006D7A83" w:rsidP="0088190C">
      <w:pPr>
        <w:ind w:left="708" w:firstLine="708"/>
        <w:rPr>
          <w:sz w:val="24"/>
          <w:szCs w:val="24"/>
        </w:rPr>
      </w:pPr>
      <w:ins w:id="105" w:author="Садыкова Жанар" w:date="2016-03-31T12:30:00Z">
        <w:r>
          <w:rPr>
            <w:sz w:val="24"/>
            <w:szCs w:val="24"/>
          </w:rPr>
          <w:t xml:space="preserve">При нажатии  на кнопку «Проекты», в окне появляется дополнительное поле «Проект», в данном поле нужно выбрать название проекта. В результате уведомление отправляется ответственному </w:t>
        </w:r>
        <w:proofErr w:type="spellStart"/>
        <w:r>
          <w:rPr>
            <w:sz w:val="24"/>
            <w:szCs w:val="24"/>
          </w:rPr>
          <w:t>грантополучателю</w:t>
        </w:r>
        <w:proofErr w:type="spellEnd"/>
        <w:r>
          <w:rPr>
            <w:sz w:val="24"/>
            <w:szCs w:val="24"/>
          </w:rPr>
          <w:t xml:space="preserve"> и эксперту этого проекта.</w:t>
        </w:r>
      </w:ins>
    </w:p>
    <w:p w:rsidR="00AD397D" w:rsidRDefault="00AD397D" w:rsidP="00AD397D">
      <w:pPr>
        <w:jc w:val="both"/>
        <w:rPr>
          <w:sz w:val="24"/>
          <w:szCs w:val="24"/>
        </w:rPr>
      </w:pPr>
    </w:p>
    <w:p w:rsidR="005B0C64" w:rsidRDefault="006D7A83" w:rsidP="006D7A83">
      <w:pPr>
        <w:jc w:val="center"/>
        <w:rPr>
          <w:sz w:val="24"/>
          <w:szCs w:val="24"/>
        </w:rPr>
      </w:pPr>
      <w:ins w:id="106" w:author="Садыкова Жанар" w:date="2016-03-31T12:31:00Z">
        <w:r w:rsidRPr="00EC1F13">
          <w:rPr>
            <w:noProof/>
            <w:sz w:val="24"/>
            <w:szCs w:val="24"/>
          </w:rPr>
          <w:drawing>
            <wp:inline distT="0" distB="0" distL="0" distR="0" wp14:anchorId="314271E0" wp14:editId="5D17754A">
              <wp:extent cx="3587261" cy="2463980"/>
              <wp:effectExtent l="0" t="0" r="0" b="0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88478" cy="24648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6D7A83" w:rsidRDefault="006D7A83" w:rsidP="006D7A83">
      <w:pPr>
        <w:ind w:firstLine="708"/>
        <w:jc w:val="center"/>
        <w:rPr>
          <w:ins w:id="107" w:author="Садыкова Жанар" w:date="2016-03-31T12:33:00Z"/>
          <w:i/>
          <w:color w:val="000000"/>
          <w:sz w:val="24"/>
          <w:szCs w:val="24"/>
          <w:shd w:val="clear" w:color="auto" w:fill="FFFFFF"/>
        </w:rPr>
      </w:pPr>
      <w:ins w:id="108" w:author="Садыкова Жанар" w:date="2016-03-31T12:33:00Z">
        <w:r w:rsidRPr="00BB087E">
          <w:rPr>
            <w:i/>
            <w:color w:val="000000"/>
            <w:sz w:val="24"/>
            <w:szCs w:val="24"/>
            <w:shd w:val="clear" w:color="auto" w:fill="FFFFFF"/>
          </w:rPr>
          <w:t>Рис.</w:t>
        </w:r>
      </w:ins>
      <w:ins w:id="109" w:author="Садыкова Жанар" w:date="2016-03-31T13:06:00Z">
        <w:r w:rsidR="002443D7">
          <w:rPr>
            <w:i/>
            <w:color w:val="000000"/>
            <w:sz w:val="24"/>
            <w:szCs w:val="24"/>
            <w:shd w:val="clear" w:color="auto" w:fill="FFFFFF"/>
          </w:rPr>
          <w:t>2</w:t>
        </w:r>
      </w:ins>
      <w:ins w:id="110" w:author="Садыкова Жанар" w:date="2016-05-20T15:09:00Z">
        <w:r w:rsidR="002443D7">
          <w:rPr>
            <w:i/>
            <w:color w:val="000000"/>
            <w:sz w:val="24"/>
            <w:szCs w:val="24"/>
            <w:shd w:val="clear" w:color="auto" w:fill="FFFFFF"/>
          </w:rPr>
          <w:t>3</w:t>
        </w:r>
      </w:ins>
    </w:p>
    <w:p w:rsidR="006D7A83" w:rsidRDefault="006D7A83" w:rsidP="006D7A83">
      <w:pPr>
        <w:ind w:firstLine="708"/>
        <w:rPr>
          <w:ins w:id="111" w:author="Садыкова Жанар" w:date="2016-03-31T12:35:00Z"/>
          <w:color w:val="000000"/>
          <w:sz w:val="24"/>
          <w:szCs w:val="24"/>
          <w:shd w:val="clear" w:color="auto" w:fill="FFFFFF"/>
        </w:rPr>
      </w:pPr>
      <w:ins w:id="112" w:author="Садыкова Жанар" w:date="2016-03-31T12:34:00Z">
        <w:r>
          <w:rPr>
            <w:color w:val="000000"/>
            <w:sz w:val="24"/>
            <w:szCs w:val="24"/>
            <w:shd w:val="clear" w:color="auto" w:fill="FFFFFF"/>
          </w:rPr>
          <w:t>Если все выполнено корректно, выйдет системное сообщение:</w:t>
        </w:r>
      </w:ins>
    </w:p>
    <w:p w:rsidR="006D7A83" w:rsidRDefault="006D7A83" w:rsidP="006D7A83">
      <w:pPr>
        <w:ind w:firstLine="708"/>
        <w:jc w:val="center"/>
        <w:rPr>
          <w:ins w:id="113" w:author="Садыкова Жанар" w:date="2016-03-31T12:39:00Z"/>
          <w:i/>
          <w:color w:val="000000"/>
          <w:sz w:val="24"/>
          <w:szCs w:val="24"/>
          <w:u w:val="single"/>
          <w:shd w:val="clear" w:color="auto" w:fill="FFFFFF"/>
        </w:rPr>
      </w:pPr>
      <w:ins w:id="114" w:author="Садыкова Жанар" w:date="2016-03-31T12:35:00Z">
        <w:r w:rsidRPr="006D7A83">
          <w:rPr>
            <w:i/>
            <w:color w:val="000000"/>
            <w:sz w:val="24"/>
            <w:szCs w:val="24"/>
            <w:u w:val="single"/>
            <w:shd w:val="clear" w:color="auto" w:fill="FFFFFF"/>
          </w:rPr>
          <w:t>Уведомления успешно отправлены</w:t>
        </w:r>
        <w:r>
          <w:rPr>
            <w:i/>
            <w:color w:val="000000"/>
            <w:sz w:val="24"/>
            <w:szCs w:val="24"/>
            <w:u w:val="single"/>
            <w:shd w:val="clear" w:color="auto" w:fill="FFFFFF"/>
          </w:rPr>
          <w:t>.</w:t>
        </w:r>
      </w:ins>
    </w:p>
    <w:p w:rsidR="008314A0" w:rsidRDefault="002443D7" w:rsidP="008314A0">
      <w:pPr>
        <w:ind w:firstLine="708"/>
        <w:rPr>
          <w:ins w:id="115" w:author="Садыкова Жанар" w:date="2016-05-20T15:09:00Z"/>
          <w:color w:val="000000"/>
          <w:sz w:val="24"/>
          <w:szCs w:val="24"/>
          <w:shd w:val="clear" w:color="auto" w:fill="FFFFFF"/>
        </w:rPr>
      </w:pPr>
      <w:ins w:id="116" w:author="Садыкова Жанар" w:date="2016-05-20T15:06:00Z">
        <w:r>
          <w:rPr>
            <w:color w:val="000000"/>
            <w:sz w:val="24"/>
            <w:szCs w:val="24"/>
            <w:shd w:val="clear" w:color="auto" w:fill="FFFFFF"/>
          </w:rPr>
          <w:t>Для оправки официальных писем</w:t>
        </w:r>
      </w:ins>
      <w:ins w:id="117" w:author="Садыкова Жанар" w:date="2016-05-20T15:07:00Z">
        <w:r>
          <w:rPr>
            <w:color w:val="000000"/>
            <w:sz w:val="24"/>
            <w:szCs w:val="24"/>
            <w:shd w:val="clear" w:color="auto" w:fill="FFFFFF"/>
          </w:rPr>
          <w:t xml:space="preserve">/СЗ </w:t>
        </w:r>
        <w:proofErr w:type="spellStart"/>
        <w:r>
          <w:rPr>
            <w:color w:val="000000"/>
            <w:sz w:val="24"/>
            <w:szCs w:val="24"/>
            <w:shd w:val="clear" w:color="auto" w:fill="FFFFFF"/>
          </w:rPr>
          <w:t>грантополучателям</w:t>
        </w:r>
      </w:ins>
      <w:proofErr w:type="spellEnd"/>
      <w:ins w:id="118" w:author="Садыкова Жанар" w:date="2016-05-20T15:06:00Z">
        <w:r>
          <w:rPr>
            <w:color w:val="000000"/>
            <w:sz w:val="24"/>
            <w:szCs w:val="24"/>
            <w:shd w:val="clear" w:color="auto" w:fill="FFFFFF"/>
          </w:rPr>
          <w:t xml:space="preserve">, </w:t>
        </w:r>
      </w:ins>
      <w:ins w:id="119" w:author="Садыкова Жанар" w:date="2016-05-20T15:12:00Z">
        <w:r>
          <w:rPr>
            <w:color w:val="000000"/>
            <w:sz w:val="24"/>
            <w:szCs w:val="24"/>
            <w:shd w:val="clear" w:color="auto" w:fill="FFFFFF"/>
          </w:rPr>
          <w:t>необходимо перейти</w:t>
        </w:r>
      </w:ins>
      <w:ins w:id="120" w:author="Садыкова Жанар" w:date="2016-05-20T15:06:00Z">
        <w:r>
          <w:rPr>
            <w:color w:val="000000"/>
            <w:sz w:val="24"/>
            <w:szCs w:val="24"/>
            <w:shd w:val="clear" w:color="auto" w:fill="FFFFFF"/>
          </w:rPr>
          <w:t xml:space="preserve"> на вкладку </w:t>
        </w:r>
      </w:ins>
      <w:ins w:id="121" w:author="Садыкова Жанар" w:date="2016-05-20T15:07:00Z">
        <w:r>
          <w:rPr>
            <w:color w:val="000000"/>
            <w:sz w:val="24"/>
            <w:szCs w:val="24"/>
            <w:shd w:val="clear" w:color="auto" w:fill="FFFFFF"/>
          </w:rPr>
          <w:t>«официа</w:t>
        </w:r>
      </w:ins>
      <w:ins w:id="122" w:author="Садыкова Жанар" w:date="2016-05-20T15:09:00Z">
        <w:r>
          <w:rPr>
            <w:color w:val="000000"/>
            <w:sz w:val="24"/>
            <w:szCs w:val="24"/>
            <w:shd w:val="clear" w:color="auto" w:fill="FFFFFF"/>
          </w:rPr>
          <w:t>льные письма</w:t>
        </w:r>
      </w:ins>
      <w:ins w:id="123" w:author="Садыкова Жанар" w:date="2016-05-20T15:07:00Z">
        <w:r>
          <w:rPr>
            <w:color w:val="000000"/>
            <w:sz w:val="24"/>
            <w:szCs w:val="24"/>
            <w:shd w:val="clear" w:color="auto" w:fill="FFFFFF"/>
          </w:rPr>
          <w:t>»</w:t>
        </w:r>
      </w:ins>
      <w:ins w:id="124" w:author="Садыкова Жанар" w:date="2016-05-20T15:09:00Z">
        <w:r>
          <w:rPr>
            <w:color w:val="000000"/>
            <w:sz w:val="24"/>
            <w:szCs w:val="24"/>
            <w:shd w:val="clear" w:color="auto" w:fill="FFFFFF"/>
          </w:rPr>
          <w:t>.</w:t>
        </w:r>
      </w:ins>
    </w:p>
    <w:p w:rsidR="002443D7" w:rsidRDefault="002443D7" w:rsidP="002443D7">
      <w:pPr>
        <w:ind w:firstLine="708"/>
        <w:jc w:val="center"/>
        <w:rPr>
          <w:ins w:id="125" w:author="Садыкова Жанар" w:date="2016-05-20T15:11:00Z"/>
          <w:color w:val="000000"/>
          <w:sz w:val="24"/>
          <w:szCs w:val="24"/>
          <w:shd w:val="clear" w:color="auto" w:fill="FFFFFF"/>
        </w:rPr>
      </w:pPr>
      <w:ins w:id="126" w:author="Садыкова Жанар" w:date="2016-05-20T15:10:00Z">
        <w:r>
          <w:rPr>
            <w:noProof/>
            <w:color w:val="000000"/>
            <w:sz w:val="24"/>
            <w:szCs w:val="24"/>
            <w:shd w:val="clear" w:color="auto" w:fill="FFFFFF"/>
          </w:rPr>
          <w:drawing>
            <wp:inline distT="0" distB="0" distL="0" distR="0" wp14:anchorId="756EE682" wp14:editId="3A8DFD37">
              <wp:extent cx="3736731" cy="2505083"/>
              <wp:effectExtent l="0" t="0" r="0" b="0"/>
              <wp:docPr id="22" name="Рисунок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36847" cy="2505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2443D7" w:rsidRDefault="002443D7" w:rsidP="002443D7">
      <w:pPr>
        <w:ind w:firstLine="708"/>
        <w:jc w:val="center"/>
        <w:rPr>
          <w:ins w:id="127" w:author="Садыкова Жанар" w:date="2016-05-20T15:11:00Z"/>
          <w:i/>
          <w:color w:val="000000"/>
          <w:sz w:val="24"/>
          <w:szCs w:val="24"/>
          <w:shd w:val="clear" w:color="auto" w:fill="FFFFFF"/>
        </w:rPr>
      </w:pPr>
      <w:ins w:id="128" w:author="Садыкова Жанар" w:date="2016-05-20T15:11:00Z">
        <w:r w:rsidRPr="00BB087E">
          <w:rPr>
            <w:i/>
            <w:color w:val="000000"/>
            <w:sz w:val="24"/>
            <w:szCs w:val="24"/>
            <w:shd w:val="clear" w:color="auto" w:fill="FFFFFF"/>
          </w:rPr>
          <w:t>Рис.</w:t>
        </w:r>
        <w:r>
          <w:rPr>
            <w:i/>
            <w:color w:val="000000"/>
            <w:sz w:val="24"/>
            <w:szCs w:val="24"/>
            <w:shd w:val="clear" w:color="auto" w:fill="FFFFFF"/>
          </w:rPr>
          <w:t>2</w:t>
        </w:r>
        <w:r>
          <w:rPr>
            <w:i/>
            <w:color w:val="000000"/>
            <w:sz w:val="24"/>
            <w:szCs w:val="24"/>
            <w:shd w:val="clear" w:color="auto" w:fill="FFFFFF"/>
          </w:rPr>
          <w:t>4</w:t>
        </w:r>
      </w:ins>
    </w:p>
    <w:p w:rsidR="002443D7" w:rsidRPr="002443D7" w:rsidRDefault="002443D7" w:rsidP="002443D7">
      <w:pPr>
        <w:ind w:firstLine="708"/>
        <w:rPr>
          <w:ins w:id="129" w:author="Садыкова Жанар" w:date="2016-05-20T15:09:00Z"/>
          <w:color w:val="000000"/>
          <w:sz w:val="24"/>
          <w:szCs w:val="24"/>
          <w:shd w:val="clear" w:color="auto" w:fill="FFFFFF"/>
        </w:rPr>
      </w:pPr>
      <w:ins w:id="130" w:author="Садыкова Жанар" w:date="2016-05-20T15:11:00Z">
        <w:r>
          <w:rPr>
            <w:color w:val="000000"/>
            <w:sz w:val="24"/>
            <w:szCs w:val="24"/>
            <w:shd w:val="clear" w:color="auto" w:fill="FFFFFF"/>
          </w:rPr>
          <w:lastRenderedPageBreak/>
          <w:t>Выбирать проект и в поле «Сообщение» наб</w:t>
        </w:r>
      </w:ins>
      <w:ins w:id="131" w:author="Садыкова Жанар" w:date="2016-05-20T15:12:00Z">
        <w:r>
          <w:rPr>
            <w:color w:val="000000"/>
            <w:sz w:val="24"/>
            <w:szCs w:val="24"/>
            <w:shd w:val="clear" w:color="auto" w:fill="FFFFFF"/>
          </w:rPr>
          <w:t>рать</w:t>
        </w:r>
      </w:ins>
      <w:ins w:id="132" w:author="Садыкова Жанар" w:date="2016-05-20T15:11:00Z">
        <w:r>
          <w:rPr>
            <w:color w:val="000000"/>
            <w:sz w:val="24"/>
            <w:szCs w:val="24"/>
            <w:shd w:val="clear" w:color="auto" w:fill="FFFFFF"/>
          </w:rPr>
          <w:t xml:space="preserve"> текст письма</w:t>
        </w:r>
      </w:ins>
      <w:ins w:id="133" w:author="Садыкова Жанар" w:date="2016-05-20T15:12:00Z">
        <w:r>
          <w:rPr>
            <w:color w:val="000000"/>
            <w:sz w:val="24"/>
            <w:szCs w:val="24"/>
            <w:shd w:val="clear" w:color="auto" w:fill="FFFFFF"/>
          </w:rPr>
          <w:t xml:space="preserve">, затем в поле «официальное письмо» необходимо ввести номер письма из </w:t>
        </w:r>
        <w:proofErr w:type="spellStart"/>
        <w:r>
          <w:rPr>
            <w:color w:val="000000"/>
            <w:sz w:val="24"/>
            <w:szCs w:val="24"/>
            <w:shd w:val="clear" w:color="auto" w:fill="FFFFFF"/>
          </w:rPr>
          <w:t>документолога</w:t>
        </w:r>
        <w:proofErr w:type="spellEnd"/>
        <w:r>
          <w:rPr>
            <w:color w:val="000000"/>
            <w:sz w:val="24"/>
            <w:szCs w:val="24"/>
            <w:shd w:val="clear" w:color="auto" w:fill="FFFFFF"/>
          </w:rPr>
          <w:t>.</w:t>
        </w:r>
      </w:ins>
      <w:ins w:id="134" w:author="Садыкова Жанар" w:date="2016-05-20T15:13:00Z">
        <w:r>
          <w:rPr>
            <w:color w:val="000000"/>
            <w:sz w:val="24"/>
            <w:szCs w:val="24"/>
            <w:shd w:val="clear" w:color="auto" w:fill="FFFFFF"/>
          </w:rPr>
          <w:t xml:space="preserve"> Поиск писем из СЭД </w:t>
        </w:r>
        <w:r>
          <w:rPr>
            <w:color w:val="000000"/>
            <w:sz w:val="24"/>
            <w:szCs w:val="24"/>
            <w:shd w:val="clear" w:color="auto" w:fill="FFFFFF"/>
            <w:lang w:val="en-US"/>
          </w:rPr>
          <w:t>Documentolog</w:t>
        </w:r>
        <w:r w:rsidRPr="002443D7">
          <w:rPr>
            <w:color w:val="000000"/>
            <w:sz w:val="24"/>
            <w:szCs w:val="24"/>
            <w:shd w:val="clear" w:color="auto" w:fill="FFFFFF"/>
          </w:rPr>
          <w:t xml:space="preserve"> </w:t>
        </w:r>
        <w:r>
          <w:rPr>
            <w:color w:val="000000"/>
            <w:sz w:val="24"/>
            <w:szCs w:val="24"/>
            <w:shd w:val="clear" w:color="auto" w:fill="FFFFFF"/>
          </w:rPr>
          <w:t>реализован только по ЦАМ</w:t>
        </w:r>
        <w:proofErr w:type="gramStart"/>
        <w:r>
          <w:rPr>
            <w:color w:val="000000"/>
            <w:sz w:val="24"/>
            <w:szCs w:val="24"/>
            <w:shd w:val="clear" w:color="auto" w:fill="FFFFFF"/>
          </w:rPr>
          <w:t>П(</w:t>
        </w:r>
      </w:ins>
      <w:proofErr w:type="gramEnd"/>
      <w:ins w:id="135" w:author="Садыкова Жанар" w:date="2016-05-20T15:14:00Z">
        <w:r>
          <w:rPr>
            <w:color w:val="000000"/>
            <w:sz w:val="24"/>
            <w:szCs w:val="24"/>
            <w:shd w:val="clear" w:color="auto" w:fill="FFFFFF"/>
          </w:rPr>
          <w:t>центр анализа и мониторинга проектов</w:t>
        </w:r>
      </w:ins>
      <w:ins w:id="136" w:author="Садыкова Жанар" w:date="2016-05-20T15:13:00Z">
        <w:r>
          <w:rPr>
            <w:color w:val="000000"/>
            <w:sz w:val="24"/>
            <w:szCs w:val="24"/>
            <w:shd w:val="clear" w:color="auto" w:fill="FFFFFF"/>
          </w:rPr>
          <w:t>)</w:t>
        </w:r>
      </w:ins>
      <w:ins w:id="137" w:author="Садыкова Жанар" w:date="2016-05-20T15:14:00Z">
        <w:r>
          <w:rPr>
            <w:color w:val="000000"/>
            <w:sz w:val="24"/>
            <w:szCs w:val="24"/>
            <w:shd w:val="clear" w:color="auto" w:fill="FFFFFF"/>
          </w:rPr>
          <w:t xml:space="preserve">. </w:t>
        </w:r>
      </w:ins>
      <w:ins w:id="138" w:author="Садыкова Жанар" w:date="2016-05-20T15:16:00Z">
        <w:r w:rsidR="00DF1D6B">
          <w:rPr>
            <w:color w:val="000000"/>
            <w:sz w:val="24"/>
            <w:szCs w:val="24"/>
            <w:shd w:val="clear" w:color="auto" w:fill="FFFFFF"/>
          </w:rPr>
          <w:t>Для отправки нужно нажать на кнопку «Отправить».</w:t>
        </w:r>
      </w:ins>
    </w:p>
    <w:p w:rsidR="00DF1D6B" w:rsidRDefault="00DF1D6B" w:rsidP="00DF1D6B">
      <w:pPr>
        <w:ind w:firstLine="708"/>
        <w:rPr>
          <w:ins w:id="139" w:author="Садыкова Жанар" w:date="2016-05-20T15:16:00Z"/>
          <w:color w:val="000000"/>
          <w:sz w:val="24"/>
          <w:szCs w:val="24"/>
          <w:shd w:val="clear" w:color="auto" w:fill="FFFFFF"/>
        </w:rPr>
      </w:pPr>
      <w:ins w:id="140" w:author="Садыкова Жанар" w:date="2016-05-20T15:16:00Z">
        <w:r>
          <w:rPr>
            <w:color w:val="000000"/>
            <w:sz w:val="24"/>
            <w:szCs w:val="24"/>
            <w:shd w:val="clear" w:color="auto" w:fill="FFFFFF"/>
          </w:rPr>
          <w:t>Если все выполнено корректно, выйдет системное сообщение:</w:t>
        </w:r>
      </w:ins>
    </w:p>
    <w:p w:rsidR="00DF1D6B" w:rsidRDefault="00DF1D6B" w:rsidP="00DF1D6B">
      <w:pPr>
        <w:ind w:firstLine="708"/>
        <w:jc w:val="center"/>
        <w:rPr>
          <w:ins w:id="141" w:author="Садыкова Жанар" w:date="2016-05-20T15:16:00Z"/>
          <w:i/>
          <w:color w:val="000000"/>
          <w:sz w:val="24"/>
          <w:szCs w:val="24"/>
          <w:u w:val="single"/>
          <w:shd w:val="clear" w:color="auto" w:fill="FFFFFF"/>
        </w:rPr>
      </w:pPr>
      <w:ins w:id="142" w:author="Садыкова Жанар" w:date="2016-05-20T15:16:00Z">
        <w:r w:rsidRPr="006D7A83">
          <w:rPr>
            <w:i/>
            <w:color w:val="000000"/>
            <w:sz w:val="24"/>
            <w:szCs w:val="24"/>
            <w:u w:val="single"/>
            <w:shd w:val="clear" w:color="auto" w:fill="FFFFFF"/>
          </w:rPr>
          <w:t>Уведомления успешно отправлены</w:t>
        </w:r>
        <w:r>
          <w:rPr>
            <w:i/>
            <w:color w:val="000000"/>
            <w:sz w:val="24"/>
            <w:szCs w:val="24"/>
            <w:u w:val="single"/>
            <w:shd w:val="clear" w:color="auto" w:fill="FFFFFF"/>
          </w:rPr>
          <w:t>.</w:t>
        </w:r>
      </w:ins>
    </w:p>
    <w:p w:rsidR="002443D7" w:rsidRDefault="00DF1D6B" w:rsidP="008314A0">
      <w:pPr>
        <w:ind w:firstLine="708"/>
        <w:rPr>
          <w:ins w:id="143" w:author="Садыкова Жанар" w:date="2016-05-20T15:17:00Z"/>
          <w:color w:val="000000"/>
          <w:sz w:val="24"/>
          <w:szCs w:val="24"/>
          <w:shd w:val="clear" w:color="auto" w:fill="FFFFFF"/>
        </w:rPr>
      </w:pPr>
      <w:ins w:id="144" w:author="Садыкова Жанар" w:date="2016-05-20T15:17:00Z">
        <w:r>
          <w:rPr>
            <w:color w:val="000000"/>
            <w:sz w:val="24"/>
            <w:szCs w:val="24"/>
            <w:shd w:val="clear" w:color="auto" w:fill="FFFFFF"/>
          </w:rPr>
          <w:t xml:space="preserve">Отправленное письмо направляется </w:t>
        </w:r>
        <w:proofErr w:type="spellStart"/>
        <w:r>
          <w:rPr>
            <w:color w:val="000000"/>
            <w:sz w:val="24"/>
            <w:szCs w:val="24"/>
            <w:shd w:val="clear" w:color="auto" w:fill="FFFFFF"/>
          </w:rPr>
          <w:t>грантополучателю</w:t>
        </w:r>
        <w:proofErr w:type="spellEnd"/>
        <w:r>
          <w:rPr>
            <w:color w:val="000000"/>
            <w:sz w:val="24"/>
            <w:szCs w:val="24"/>
            <w:shd w:val="clear" w:color="auto" w:fill="FFFFFF"/>
          </w:rPr>
          <w:t xml:space="preserve"> в системе ИСЭМ через уведомления и личную почту ГП.</w:t>
        </w:r>
      </w:ins>
    </w:p>
    <w:p w:rsidR="00DF1D6B" w:rsidRDefault="00DF1D6B" w:rsidP="008314A0">
      <w:pPr>
        <w:ind w:firstLine="708"/>
        <w:rPr>
          <w:ins w:id="145" w:author="Садыкова Жанар" w:date="2016-05-20T15:09:00Z"/>
          <w:color w:val="000000"/>
          <w:sz w:val="24"/>
          <w:szCs w:val="24"/>
          <w:shd w:val="clear" w:color="auto" w:fill="FFFFFF"/>
        </w:rPr>
      </w:pPr>
    </w:p>
    <w:p w:rsidR="00D562DB" w:rsidRPr="00DF1D6B" w:rsidRDefault="00D562DB" w:rsidP="00DF1D6B">
      <w:pPr>
        <w:pStyle w:val="a7"/>
        <w:numPr>
          <w:ilvl w:val="0"/>
          <w:numId w:val="6"/>
        </w:numPr>
        <w:rPr>
          <w:ins w:id="146" w:author="Садыкова Жанар" w:date="2016-05-20T12:36:00Z"/>
          <w:rFonts w:ascii="Times New Roman" w:hAnsi="Times New Roman"/>
          <w:b/>
          <w:sz w:val="24"/>
          <w:szCs w:val="24"/>
        </w:rPr>
      </w:pPr>
      <w:ins w:id="147" w:author="Садыкова Жанар" w:date="2016-05-20T12:36:00Z">
        <w:r w:rsidRPr="00DF1D6B">
          <w:rPr>
            <w:rFonts w:ascii="Times New Roman" w:hAnsi="Times New Roman"/>
            <w:b/>
            <w:sz w:val="24"/>
            <w:szCs w:val="24"/>
          </w:rPr>
          <w:t>Настройка источников МИОАДП</w:t>
        </w:r>
      </w:ins>
    </w:p>
    <w:p w:rsidR="00D562DB" w:rsidRDefault="00D562DB" w:rsidP="00D562DB">
      <w:pPr>
        <w:ind w:left="708" w:firstLine="708"/>
        <w:rPr>
          <w:ins w:id="148" w:author="Садыкова Жанар" w:date="2016-05-20T12:36:00Z"/>
          <w:sz w:val="24"/>
          <w:szCs w:val="24"/>
        </w:rPr>
      </w:pPr>
      <w:ins w:id="149" w:author="Садыкова Жанар" w:date="2016-05-20T12:36:00Z">
        <w:r>
          <w:rPr>
            <w:sz w:val="24"/>
            <w:szCs w:val="24"/>
          </w:rPr>
          <w:t>Для того</w:t>
        </w:r>
        <w:proofErr w:type="gramStart"/>
        <w:r>
          <w:rPr>
            <w:sz w:val="24"/>
            <w:szCs w:val="24"/>
          </w:rPr>
          <w:t>,</w:t>
        </w:r>
        <w:proofErr w:type="gramEnd"/>
        <w:r>
          <w:rPr>
            <w:sz w:val="24"/>
            <w:szCs w:val="24"/>
          </w:rPr>
          <w:t xml:space="preserve"> чтобы в модуль МИОАДП подтянуть ссылки, производится поиск среди веб-ресурсов по ключевым словам.</w:t>
        </w:r>
        <w:r w:rsidR="00DF1D6B">
          <w:rPr>
            <w:sz w:val="24"/>
            <w:szCs w:val="24"/>
          </w:rPr>
          <w:t xml:space="preserve"> В программе прописаны</w:t>
        </w:r>
        <w:r>
          <w:rPr>
            <w:sz w:val="24"/>
            <w:szCs w:val="24"/>
          </w:rPr>
          <w:t xml:space="preserve"> поисковы</w:t>
        </w:r>
      </w:ins>
      <w:ins w:id="150" w:author="Садыкова Жанар" w:date="2016-05-20T15:19:00Z">
        <w:r w:rsidR="00DF1D6B">
          <w:rPr>
            <w:sz w:val="24"/>
            <w:szCs w:val="24"/>
          </w:rPr>
          <w:t>е</w:t>
        </w:r>
      </w:ins>
      <w:ins w:id="151" w:author="Садыкова Жанар" w:date="2016-05-20T12:36:00Z">
        <w:r>
          <w:rPr>
            <w:sz w:val="24"/>
            <w:szCs w:val="24"/>
          </w:rPr>
          <w:t xml:space="preserve"> сервис</w:t>
        </w:r>
      </w:ins>
      <w:ins w:id="152" w:author="Садыкова Жанар" w:date="2016-05-20T15:19:00Z">
        <w:r w:rsidR="00DF1D6B">
          <w:rPr>
            <w:sz w:val="24"/>
            <w:szCs w:val="24"/>
          </w:rPr>
          <w:t>ы</w:t>
        </w:r>
      </w:ins>
      <w:ins w:id="153" w:author="Садыкова Жанар" w:date="2016-05-20T12:36:00Z">
        <w:r>
          <w:rPr>
            <w:sz w:val="24"/>
            <w:szCs w:val="24"/>
          </w:rPr>
          <w:t xml:space="preserve">, где и выполняется поиск. Для поискового сервиса </w:t>
        </w:r>
        <w:proofErr w:type="spellStart"/>
        <w:r w:rsidRPr="003617FF">
          <w:rPr>
            <w:sz w:val="24"/>
            <w:szCs w:val="24"/>
          </w:rPr>
          <w:t>Google</w:t>
        </w:r>
        <w:proofErr w:type="spellEnd"/>
        <w:r w:rsidRPr="003617FF">
          <w:rPr>
            <w:sz w:val="24"/>
            <w:szCs w:val="24"/>
          </w:rPr>
          <w:t xml:space="preserve"> </w:t>
        </w:r>
        <w:r>
          <w:rPr>
            <w:sz w:val="24"/>
            <w:szCs w:val="24"/>
          </w:rPr>
          <w:t>есть возможность настройки источников поиска. Для этого, необходимо авторизоваться по ссылке:</w:t>
        </w:r>
      </w:ins>
    </w:p>
    <w:p w:rsidR="00D562DB" w:rsidRPr="00EC1F13" w:rsidRDefault="00D562DB" w:rsidP="00D562DB">
      <w:pPr>
        <w:ind w:left="708" w:firstLine="708"/>
        <w:rPr>
          <w:ins w:id="154" w:author="Садыкова Жанар" w:date="2016-05-20T12:36:00Z"/>
          <w:b/>
          <w:sz w:val="24"/>
          <w:szCs w:val="24"/>
        </w:rPr>
      </w:pPr>
      <w:ins w:id="155" w:author="Садыкова Жанар" w:date="2016-05-20T12:36:00Z">
        <w:r w:rsidRPr="00EC1F13">
          <w:rPr>
            <w:b/>
            <w:sz w:val="24"/>
            <w:szCs w:val="24"/>
          </w:rPr>
          <w:fldChar w:fldCharType="begin"/>
        </w:r>
        <w:r w:rsidRPr="00EC1F13">
          <w:rPr>
            <w:b/>
            <w:sz w:val="24"/>
            <w:szCs w:val="24"/>
          </w:rPr>
          <w:instrText xml:space="preserve"> HYPERLINK "https://accounts.google.com/ServiceLogin?continue=https%3A%2F%2Fcse.google.com%2Fcse%2Fsetup%2Fbasic%3Fcx%3D015139067438207824337%3Acq3du8qnx04&amp;service=cprose&amp;hl=ru&amp;gl=us&amp;passive=true#identifier" </w:instrText>
        </w:r>
        <w:r w:rsidRPr="00EC1F13">
          <w:rPr>
            <w:b/>
            <w:sz w:val="24"/>
            <w:szCs w:val="24"/>
          </w:rPr>
          <w:fldChar w:fldCharType="separate"/>
        </w:r>
        <w:r w:rsidRPr="00EC1F13">
          <w:rPr>
            <w:rStyle w:val="af3"/>
            <w:b/>
            <w:sz w:val="24"/>
            <w:szCs w:val="24"/>
          </w:rPr>
          <w:t>https://accounts.google.com/ServiceLogin?continue=https%3A%2F%2Fcse.google.com%2Fcse%2Fsetup%2Fbasic%3Fcx%3D015139067438207824337%3Acq3du8qnx04&amp;service=cprose&amp;hl=ru&amp;gl=us&amp;passive=true#identifier</w:t>
        </w:r>
        <w:r w:rsidRPr="00EC1F13">
          <w:rPr>
            <w:b/>
            <w:sz w:val="24"/>
            <w:szCs w:val="24"/>
          </w:rPr>
          <w:fldChar w:fldCharType="end"/>
        </w:r>
      </w:ins>
    </w:p>
    <w:p w:rsidR="00D562DB" w:rsidRPr="003617FF" w:rsidRDefault="00D562DB" w:rsidP="00D562DB">
      <w:pPr>
        <w:ind w:left="708" w:firstLine="708"/>
        <w:rPr>
          <w:ins w:id="156" w:author="Садыкова Жанар" w:date="2016-05-20T12:36:00Z"/>
          <w:sz w:val="24"/>
          <w:szCs w:val="24"/>
        </w:rPr>
      </w:pPr>
      <w:ins w:id="157" w:author="Садыкова Жанар" w:date="2016-05-20T12:36:00Z">
        <w:r>
          <w:rPr>
            <w:sz w:val="24"/>
            <w:szCs w:val="24"/>
          </w:rPr>
          <w:t>Ввести действующий логин и пароль и нажать на кнопку «Войти</w:t>
        </w:r>
        <w:proofErr w:type="gramStart"/>
        <w:r>
          <w:rPr>
            <w:sz w:val="24"/>
            <w:szCs w:val="24"/>
          </w:rPr>
          <w:t>»(</w:t>
        </w:r>
        <w:proofErr w:type="gramEnd"/>
        <w:r>
          <w:rPr>
            <w:sz w:val="24"/>
            <w:szCs w:val="24"/>
          </w:rPr>
          <w:t>Рис.</w:t>
        </w:r>
      </w:ins>
      <w:ins w:id="158" w:author="Садыкова Жанар" w:date="2016-05-20T15:18:00Z">
        <w:r w:rsidR="00DF1D6B">
          <w:rPr>
            <w:sz w:val="24"/>
            <w:szCs w:val="24"/>
          </w:rPr>
          <w:t>26</w:t>
        </w:r>
      </w:ins>
      <w:ins w:id="159" w:author="Садыкова Жанар" w:date="2016-05-20T12:36:00Z">
        <w:r>
          <w:rPr>
            <w:sz w:val="24"/>
            <w:szCs w:val="24"/>
          </w:rPr>
          <w:t>).</w:t>
        </w:r>
      </w:ins>
    </w:p>
    <w:p w:rsidR="00D562DB" w:rsidRDefault="00D562DB" w:rsidP="00D562DB">
      <w:pPr>
        <w:ind w:left="708" w:firstLine="708"/>
        <w:rPr>
          <w:ins w:id="160" w:author="Садыкова Жанар" w:date="2016-05-20T12:36:00Z"/>
          <w:sz w:val="24"/>
          <w:szCs w:val="24"/>
        </w:rPr>
      </w:pPr>
    </w:p>
    <w:p w:rsidR="00D562DB" w:rsidRDefault="00D562DB" w:rsidP="00D562DB">
      <w:pPr>
        <w:ind w:left="708" w:firstLine="708"/>
        <w:rPr>
          <w:ins w:id="161" w:author="Садыкова Жанар" w:date="2016-05-20T12:36:00Z"/>
          <w:sz w:val="24"/>
          <w:szCs w:val="24"/>
        </w:rPr>
      </w:pPr>
    </w:p>
    <w:p w:rsidR="00D562DB" w:rsidRDefault="00D562DB" w:rsidP="00D562DB">
      <w:pPr>
        <w:ind w:left="708" w:firstLine="708"/>
        <w:jc w:val="center"/>
        <w:rPr>
          <w:ins w:id="162" w:author="Садыкова Жанар" w:date="2016-05-20T12:36:00Z"/>
          <w:sz w:val="24"/>
          <w:szCs w:val="24"/>
        </w:rPr>
      </w:pPr>
      <w:ins w:id="163" w:author="Садыкова Жанар" w:date="2016-05-20T12:36:00Z">
        <w:r w:rsidRPr="00EC1F13">
          <w:rPr>
            <w:noProof/>
            <w:sz w:val="24"/>
            <w:szCs w:val="24"/>
          </w:rPr>
          <w:drawing>
            <wp:inline distT="0" distB="0" distL="0" distR="0" wp14:anchorId="38516953" wp14:editId="264254C5">
              <wp:extent cx="2933859" cy="2540977"/>
              <wp:effectExtent l="0" t="0" r="0" b="0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41269" cy="2547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562DB" w:rsidRDefault="00D562DB" w:rsidP="00D562DB">
      <w:pPr>
        <w:ind w:firstLine="708"/>
        <w:jc w:val="center"/>
        <w:rPr>
          <w:ins w:id="164" w:author="Садыкова Жанар" w:date="2016-05-20T12:36:00Z"/>
          <w:i/>
          <w:color w:val="000000"/>
          <w:sz w:val="24"/>
          <w:szCs w:val="24"/>
          <w:shd w:val="clear" w:color="auto" w:fill="FFFFFF"/>
        </w:rPr>
      </w:pPr>
      <w:ins w:id="165" w:author="Садыкова Жанар" w:date="2016-05-20T12:36:00Z">
        <w:r w:rsidRPr="00BB087E">
          <w:rPr>
            <w:i/>
            <w:color w:val="000000"/>
            <w:sz w:val="24"/>
            <w:szCs w:val="24"/>
            <w:shd w:val="clear" w:color="auto" w:fill="FFFFFF"/>
          </w:rPr>
          <w:t>Рис.</w:t>
        </w:r>
      </w:ins>
      <w:ins w:id="166" w:author="Садыкова Жанар" w:date="2016-05-20T15:18:00Z">
        <w:r w:rsidR="00DF1D6B">
          <w:rPr>
            <w:i/>
            <w:color w:val="000000"/>
            <w:sz w:val="24"/>
            <w:szCs w:val="24"/>
            <w:shd w:val="clear" w:color="auto" w:fill="FFFFFF"/>
          </w:rPr>
          <w:t>26</w:t>
        </w:r>
      </w:ins>
    </w:p>
    <w:p w:rsidR="00D562DB" w:rsidRDefault="00D562DB" w:rsidP="00D562DB">
      <w:pPr>
        <w:ind w:firstLine="708"/>
        <w:jc w:val="center"/>
        <w:rPr>
          <w:ins w:id="167" w:author="Садыкова Жанар" w:date="2016-05-20T12:36:00Z"/>
          <w:i/>
          <w:sz w:val="24"/>
          <w:szCs w:val="24"/>
        </w:rPr>
      </w:pPr>
      <w:ins w:id="168" w:author="Садыкова Жанар" w:date="2016-05-20T12:36:00Z">
        <w:r w:rsidRPr="00DF1D6B">
          <w:rPr>
            <w:i/>
            <w:noProof/>
            <w:sz w:val="24"/>
            <w:szCs w:val="24"/>
          </w:rPr>
          <w:drawing>
            <wp:inline distT="0" distB="0" distL="0" distR="0" wp14:anchorId="3B31F975" wp14:editId="073BCD4E">
              <wp:extent cx="2250831" cy="2101571"/>
              <wp:effectExtent l="0" t="0" r="0" b="0"/>
              <wp:docPr id="10" name="Рисунок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49620" cy="21004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562DB" w:rsidRDefault="00D562DB" w:rsidP="00D562DB">
      <w:pPr>
        <w:ind w:firstLine="708"/>
        <w:jc w:val="center"/>
        <w:rPr>
          <w:ins w:id="169" w:author="Садыкова Жанар" w:date="2016-05-20T12:36:00Z"/>
          <w:i/>
          <w:color w:val="000000"/>
          <w:sz w:val="24"/>
          <w:szCs w:val="24"/>
          <w:shd w:val="clear" w:color="auto" w:fill="FFFFFF"/>
        </w:rPr>
      </w:pPr>
      <w:ins w:id="170" w:author="Садыкова Жанар" w:date="2016-05-20T12:36:00Z">
        <w:r w:rsidRPr="00BB087E">
          <w:rPr>
            <w:i/>
            <w:color w:val="000000"/>
            <w:sz w:val="24"/>
            <w:szCs w:val="24"/>
            <w:shd w:val="clear" w:color="auto" w:fill="FFFFFF"/>
          </w:rPr>
          <w:t>Рис.</w:t>
        </w:r>
      </w:ins>
      <w:ins w:id="171" w:author="Садыкова Жанар" w:date="2016-05-20T15:18:00Z">
        <w:r w:rsidR="00DF1D6B">
          <w:rPr>
            <w:i/>
            <w:color w:val="000000"/>
            <w:sz w:val="24"/>
            <w:szCs w:val="24"/>
            <w:shd w:val="clear" w:color="auto" w:fill="FFFFFF"/>
          </w:rPr>
          <w:t>27</w:t>
        </w:r>
      </w:ins>
    </w:p>
    <w:p w:rsidR="00D562DB" w:rsidRDefault="00DF1D6B" w:rsidP="00D562DB">
      <w:pPr>
        <w:ind w:left="708" w:firstLine="708"/>
        <w:rPr>
          <w:ins w:id="172" w:author="Садыкова Жанар" w:date="2016-05-20T12:36:00Z"/>
          <w:sz w:val="24"/>
          <w:szCs w:val="24"/>
        </w:rPr>
      </w:pPr>
      <w:ins w:id="173" w:author="Садыкова Жанар" w:date="2016-05-20T15:19:00Z">
        <w:r>
          <w:rPr>
            <w:sz w:val="24"/>
            <w:szCs w:val="24"/>
          </w:rPr>
          <w:t xml:space="preserve">После </w:t>
        </w:r>
      </w:ins>
      <w:ins w:id="174" w:author="Садыкова Жанар" w:date="2016-05-20T12:36:00Z">
        <w:r w:rsidR="00D562DB">
          <w:rPr>
            <w:sz w:val="24"/>
            <w:szCs w:val="24"/>
          </w:rPr>
          <w:t xml:space="preserve">в блоке  </w:t>
        </w:r>
      </w:ins>
      <w:ins w:id="175" w:author="Садыкова Жанар" w:date="2016-05-20T15:20:00Z">
        <w:r>
          <w:rPr>
            <w:sz w:val="24"/>
            <w:szCs w:val="24"/>
          </w:rPr>
          <w:t>«</w:t>
        </w:r>
      </w:ins>
      <w:ins w:id="176" w:author="Садыкова Жанар" w:date="2016-05-20T12:36:00Z">
        <w:r w:rsidR="00D562DB">
          <w:rPr>
            <w:sz w:val="24"/>
            <w:szCs w:val="24"/>
          </w:rPr>
          <w:t>Сайты, на которых выполняется поиск</w:t>
        </w:r>
      </w:ins>
      <w:ins w:id="177" w:author="Садыкова Жанар" w:date="2016-05-20T15:20:00Z">
        <w:r>
          <w:rPr>
            <w:sz w:val="24"/>
            <w:szCs w:val="24"/>
          </w:rPr>
          <w:t>»</w:t>
        </w:r>
      </w:ins>
      <w:bookmarkStart w:id="178" w:name="_GoBack"/>
      <w:bookmarkEnd w:id="178"/>
      <w:ins w:id="179" w:author="Садыкова Жанар" w:date="2016-05-20T12:36:00Z">
        <w:r w:rsidR="00D562DB">
          <w:rPr>
            <w:sz w:val="24"/>
            <w:szCs w:val="24"/>
          </w:rPr>
          <w:t xml:space="preserve"> добавить адрес сайтов.</w:t>
        </w:r>
      </w:ins>
    </w:p>
    <w:p w:rsidR="00D562DB" w:rsidRDefault="00D562DB" w:rsidP="00D562DB">
      <w:pPr>
        <w:ind w:left="708" w:firstLine="1"/>
        <w:jc w:val="center"/>
        <w:rPr>
          <w:ins w:id="180" w:author="Садыкова Жанар" w:date="2016-05-20T12:36:00Z"/>
          <w:sz w:val="24"/>
          <w:szCs w:val="24"/>
        </w:rPr>
      </w:pPr>
      <w:ins w:id="181" w:author="Садыкова Жанар" w:date="2016-05-20T12:36:00Z">
        <w:r w:rsidRPr="00DF1D6B">
          <w:rPr>
            <w:noProof/>
            <w:sz w:val="24"/>
            <w:szCs w:val="24"/>
          </w:rPr>
          <w:lastRenderedPageBreak/>
          <w:drawing>
            <wp:inline distT="0" distB="0" distL="0" distR="0" wp14:anchorId="1E2B3527" wp14:editId="7AA2CA18">
              <wp:extent cx="5178669" cy="2017362"/>
              <wp:effectExtent l="0" t="0" r="3175" b="2540"/>
              <wp:docPr id="11" name="Рисунок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77480" cy="20168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562DB" w:rsidRDefault="00D562DB" w:rsidP="00D562DB">
      <w:pPr>
        <w:ind w:firstLine="708"/>
        <w:jc w:val="center"/>
        <w:rPr>
          <w:ins w:id="182" w:author="Садыкова Жанар" w:date="2016-05-20T12:36:00Z"/>
          <w:i/>
          <w:color w:val="000000"/>
          <w:sz w:val="24"/>
          <w:szCs w:val="24"/>
          <w:shd w:val="clear" w:color="auto" w:fill="FFFFFF"/>
        </w:rPr>
      </w:pPr>
      <w:ins w:id="183" w:author="Садыкова Жанар" w:date="2016-05-20T12:36:00Z">
        <w:r w:rsidRPr="00BB087E">
          <w:rPr>
            <w:i/>
            <w:color w:val="000000"/>
            <w:sz w:val="24"/>
            <w:szCs w:val="24"/>
            <w:shd w:val="clear" w:color="auto" w:fill="FFFFFF"/>
          </w:rPr>
          <w:t>Рис.</w:t>
        </w:r>
      </w:ins>
      <w:ins w:id="184" w:author="Садыкова Жанар" w:date="2016-05-20T15:18:00Z">
        <w:r w:rsidR="00DF1D6B">
          <w:rPr>
            <w:i/>
            <w:color w:val="000000"/>
            <w:sz w:val="24"/>
            <w:szCs w:val="24"/>
            <w:shd w:val="clear" w:color="auto" w:fill="FFFFFF"/>
          </w:rPr>
          <w:t>28</w:t>
        </w:r>
      </w:ins>
    </w:p>
    <w:p w:rsidR="00D562DB" w:rsidRDefault="00D562DB" w:rsidP="00D562DB">
      <w:pPr>
        <w:ind w:left="708" w:firstLine="1"/>
        <w:rPr>
          <w:ins w:id="185" w:author="Садыкова Жанар" w:date="2016-05-20T12:36:00Z"/>
          <w:sz w:val="24"/>
          <w:szCs w:val="24"/>
        </w:rPr>
      </w:pPr>
      <w:ins w:id="186" w:author="Садыкова Жанар" w:date="2016-05-20T12:36:00Z">
        <w:r>
          <w:rPr>
            <w:sz w:val="24"/>
            <w:szCs w:val="24"/>
          </w:rPr>
          <w:t>Для добавления нового сайта, нажать на кнопку «Добавить». В открывшемся окне указать адрес сайта и нажать на кнопку «Сохранить».</w:t>
        </w:r>
      </w:ins>
    </w:p>
    <w:p w:rsidR="00D562DB" w:rsidRDefault="00D562DB" w:rsidP="00D562DB">
      <w:pPr>
        <w:ind w:left="708" w:firstLine="1"/>
        <w:jc w:val="center"/>
        <w:rPr>
          <w:ins w:id="187" w:author="Садыкова Жанар" w:date="2016-05-20T12:36:00Z"/>
          <w:sz w:val="24"/>
          <w:szCs w:val="24"/>
        </w:rPr>
      </w:pPr>
      <w:ins w:id="188" w:author="Садыкова Жанар" w:date="2016-05-20T12:36:00Z">
        <w:r w:rsidRPr="00DF1D6B">
          <w:rPr>
            <w:noProof/>
            <w:sz w:val="24"/>
            <w:szCs w:val="24"/>
          </w:rPr>
          <w:drawing>
            <wp:inline distT="0" distB="0" distL="0" distR="0" wp14:anchorId="137DFB25" wp14:editId="63187BED">
              <wp:extent cx="4133850" cy="2619860"/>
              <wp:effectExtent l="0" t="0" r="0" b="9525"/>
              <wp:docPr id="12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33850" cy="261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562DB" w:rsidRDefault="00D562DB" w:rsidP="00D562DB">
      <w:pPr>
        <w:ind w:firstLine="708"/>
        <w:jc w:val="center"/>
        <w:rPr>
          <w:ins w:id="189" w:author="Садыкова Жанар" w:date="2016-05-20T12:36:00Z"/>
          <w:i/>
          <w:color w:val="000000"/>
          <w:sz w:val="24"/>
          <w:szCs w:val="24"/>
          <w:shd w:val="clear" w:color="auto" w:fill="FFFFFF"/>
        </w:rPr>
      </w:pPr>
      <w:ins w:id="190" w:author="Садыкова Жанар" w:date="2016-05-20T12:36:00Z">
        <w:r w:rsidRPr="00BB087E">
          <w:rPr>
            <w:i/>
            <w:color w:val="000000"/>
            <w:sz w:val="24"/>
            <w:szCs w:val="24"/>
            <w:shd w:val="clear" w:color="auto" w:fill="FFFFFF"/>
          </w:rPr>
          <w:t>Рис.</w:t>
        </w:r>
      </w:ins>
      <w:ins w:id="191" w:author="Садыкова Жанар" w:date="2016-05-20T15:19:00Z">
        <w:r w:rsidR="00DF1D6B">
          <w:rPr>
            <w:i/>
            <w:color w:val="000000"/>
            <w:sz w:val="24"/>
            <w:szCs w:val="24"/>
            <w:shd w:val="clear" w:color="auto" w:fill="FFFFFF"/>
          </w:rPr>
          <w:t>29</w:t>
        </w:r>
      </w:ins>
    </w:p>
    <w:p w:rsidR="00D562DB" w:rsidRDefault="00D562DB" w:rsidP="00D562DB">
      <w:pPr>
        <w:ind w:left="708" w:firstLine="1"/>
        <w:jc w:val="center"/>
        <w:rPr>
          <w:ins w:id="192" w:author="Садыкова Жанар" w:date="2016-05-20T12:36:00Z"/>
          <w:sz w:val="24"/>
          <w:szCs w:val="24"/>
        </w:rPr>
      </w:pPr>
    </w:p>
    <w:p w:rsidR="00D562DB" w:rsidRDefault="00D562DB" w:rsidP="00D562DB">
      <w:pPr>
        <w:jc w:val="center"/>
        <w:rPr>
          <w:ins w:id="193" w:author="Садыкова Жанар" w:date="2016-05-20T12:36:00Z"/>
          <w:sz w:val="24"/>
          <w:szCs w:val="24"/>
        </w:rPr>
      </w:pPr>
      <w:ins w:id="194" w:author="Садыкова Жанар" w:date="2016-05-20T12:36:00Z">
        <w:r w:rsidRPr="00DF1D6B">
          <w:rPr>
            <w:noProof/>
            <w:sz w:val="24"/>
            <w:szCs w:val="24"/>
          </w:rPr>
          <w:drawing>
            <wp:inline distT="0" distB="0" distL="0" distR="0" wp14:anchorId="6DDCEA8E" wp14:editId="4F1F2B11">
              <wp:extent cx="4122700" cy="1800225"/>
              <wp:effectExtent l="0" t="0" r="0" b="0"/>
              <wp:docPr id="14" name="Рисунок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22700" cy="1800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562DB" w:rsidRDefault="00D562DB" w:rsidP="00D562DB">
      <w:pPr>
        <w:ind w:firstLine="708"/>
        <w:jc w:val="center"/>
        <w:rPr>
          <w:ins w:id="195" w:author="Садыкова Жанар" w:date="2016-05-20T12:36:00Z"/>
          <w:i/>
          <w:color w:val="000000"/>
          <w:sz w:val="24"/>
          <w:szCs w:val="24"/>
          <w:shd w:val="clear" w:color="auto" w:fill="FFFFFF"/>
        </w:rPr>
      </w:pPr>
      <w:ins w:id="196" w:author="Садыкова Жанар" w:date="2016-05-20T12:36:00Z">
        <w:r w:rsidRPr="00BB087E">
          <w:rPr>
            <w:i/>
            <w:color w:val="000000"/>
            <w:sz w:val="24"/>
            <w:szCs w:val="24"/>
            <w:shd w:val="clear" w:color="auto" w:fill="FFFFFF"/>
          </w:rPr>
          <w:t>Рис.</w:t>
        </w:r>
      </w:ins>
      <w:ins w:id="197" w:author="Садыкова Жанар" w:date="2016-05-20T15:19:00Z">
        <w:r w:rsidR="00DF1D6B">
          <w:rPr>
            <w:i/>
            <w:color w:val="000000"/>
            <w:sz w:val="24"/>
            <w:szCs w:val="24"/>
            <w:shd w:val="clear" w:color="auto" w:fill="FFFFFF"/>
          </w:rPr>
          <w:t>30</w:t>
        </w:r>
      </w:ins>
    </w:p>
    <w:p w:rsidR="005B0C64" w:rsidRPr="00AD397D" w:rsidRDefault="005B0C64" w:rsidP="00AD397D">
      <w:pPr>
        <w:jc w:val="both"/>
        <w:rPr>
          <w:sz w:val="24"/>
          <w:szCs w:val="24"/>
        </w:rPr>
      </w:pPr>
    </w:p>
    <w:sectPr w:rsidR="005B0C64" w:rsidRPr="00AD397D" w:rsidSect="00711C1E">
      <w:headerReference w:type="default" r:id="rId39"/>
      <w:footerReference w:type="even" r:id="rId40"/>
      <w:footerReference w:type="default" r:id="rId41"/>
      <w:headerReference w:type="first" r:id="rId42"/>
      <w:pgSz w:w="11906" w:h="16838" w:code="9"/>
      <w:pgMar w:top="1384" w:right="709" w:bottom="425" w:left="1134" w:header="284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420" w:rsidRDefault="001D5420" w:rsidP="00E30824">
      <w:r>
        <w:separator/>
      </w:r>
    </w:p>
  </w:endnote>
  <w:endnote w:type="continuationSeparator" w:id="0">
    <w:p w:rsidR="001D5420" w:rsidRDefault="001D5420" w:rsidP="00E3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999" w:rsidRDefault="009A52D8" w:rsidP="006A227F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F547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2999" w:rsidRDefault="001D5420" w:rsidP="00146D0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999" w:rsidRDefault="009A52D8" w:rsidP="006A227F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F547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F1D6B">
      <w:rPr>
        <w:rStyle w:val="a9"/>
        <w:noProof/>
      </w:rPr>
      <w:t>13</w:t>
    </w:r>
    <w:r>
      <w:rPr>
        <w:rStyle w:val="a9"/>
      </w:rPr>
      <w:fldChar w:fldCharType="end"/>
    </w:r>
  </w:p>
  <w:p w:rsidR="00B12999" w:rsidRDefault="001D5420" w:rsidP="00146D0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420" w:rsidRDefault="001D5420" w:rsidP="00E30824">
      <w:r>
        <w:separator/>
      </w:r>
    </w:p>
  </w:footnote>
  <w:footnote w:type="continuationSeparator" w:id="0">
    <w:p w:rsidR="001D5420" w:rsidRDefault="001D5420" w:rsidP="00E30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C1E" w:rsidRDefault="00711C1E">
    <w:pPr>
      <w:pStyle w:val="a3"/>
    </w:pPr>
    <w:r w:rsidRPr="006938FF">
      <w:rPr>
        <w:bCs/>
        <w:noProof/>
        <w:sz w:val="24"/>
        <w:szCs w:val="24"/>
      </w:rPr>
      <w:drawing>
        <wp:inline distT="0" distB="0" distL="0" distR="0" wp14:anchorId="2FC6AFC1" wp14:editId="745147CA">
          <wp:extent cx="1765190" cy="572494"/>
          <wp:effectExtent l="0" t="0" r="0" b="0"/>
          <wp:docPr id="56" name="Рисунок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5190" cy="572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999" w:rsidRDefault="00711C1E" w:rsidP="00711C1E">
    <w:pPr>
      <w:pStyle w:val="a3"/>
      <w:tabs>
        <w:tab w:val="clear" w:pos="4153"/>
        <w:tab w:val="center" w:pos="4395"/>
      </w:tabs>
    </w:pPr>
    <w:r w:rsidRPr="006938FF">
      <w:rPr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D3C17ED" wp14:editId="356ECF91">
          <wp:simplePos x="0" y="0"/>
          <wp:positionH relativeFrom="column">
            <wp:posOffset>-113665</wp:posOffset>
          </wp:positionH>
          <wp:positionV relativeFrom="paragraph">
            <wp:posOffset>54610</wp:posOffset>
          </wp:positionV>
          <wp:extent cx="1764665" cy="572135"/>
          <wp:effectExtent l="0" t="0" r="0" b="0"/>
          <wp:wrapNone/>
          <wp:docPr id="57" name="Рисунок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665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6A9A">
      <w:rPr>
        <w:noProof/>
      </w:rPr>
      <w:drawing>
        <wp:anchor distT="0" distB="0" distL="114300" distR="114300" simplePos="0" relativeHeight="251660288" behindDoc="0" locked="0" layoutInCell="1" allowOverlap="1" wp14:anchorId="771DB9E0" wp14:editId="4A70BC29">
          <wp:simplePos x="0" y="0"/>
          <wp:positionH relativeFrom="column">
            <wp:posOffset>4600575</wp:posOffset>
          </wp:positionH>
          <wp:positionV relativeFrom="paragraph">
            <wp:posOffset>-9525</wp:posOffset>
          </wp:positionV>
          <wp:extent cx="1389600" cy="538914"/>
          <wp:effectExtent l="0" t="0" r="0" b="0"/>
          <wp:wrapNone/>
          <wp:docPr id="58" name="Picture 2" descr="http://gew.kz/wp-content/uploads/2013/11/Alma-clou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gew.kz/wp-content/uploads/2013/11/Alma-clou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600" cy="5389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4302AE">
      <w:t xml:space="preserve">           </w:t>
    </w:r>
    <w:r w:rsidRPr="00711C1E">
      <w:t xml:space="preserve"> </w:t>
    </w:r>
    <w:r w:rsidR="00C33DCF">
      <w:t xml:space="preserve">Инструкция пользователя </w:t>
    </w:r>
    <w:proofErr w:type="gramStart"/>
    <w:r w:rsidR="00C33DCF">
      <w:t>ЭК</w:t>
    </w:r>
    <w:proofErr w:type="gramEnd"/>
    <w:r w:rsidR="00C33DCF">
      <w:t xml:space="preserve"> Администратора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C4B79"/>
    <w:multiLevelType w:val="hybridMultilevel"/>
    <w:tmpl w:val="47B44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C2ED7"/>
    <w:multiLevelType w:val="hybridMultilevel"/>
    <w:tmpl w:val="EF44AEF8"/>
    <w:lvl w:ilvl="0" w:tplc="4C363C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CB32A3"/>
    <w:multiLevelType w:val="hybridMultilevel"/>
    <w:tmpl w:val="9CF01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EE33C91"/>
    <w:multiLevelType w:val="multilevel"/>
    <w:tmpl w:val="84AE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F23294"/>
    <w:multiLevelType w:val="hybridMultilevel"/>
    <w:tmpl w:val="0A98CDE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B362A10"/>
    <w:multiLevelType w:val="hybridMultilevel"/>
    <w:tmpl w:val="AC04AFD2"/>
    <w:lvl w:ilvl="0" w:tplc="FFFFFFFF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A10E8"/>
    <w:multiLevelType w:val="hybridMultilevel"/>
    <w:tmpl w:val="A2EA8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F8132A"/>
    <w:multiLevelType w:val="hybridMultilevel"/>
    <w:tmpl w:val="3992F4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F1C78"/>
    <w:multiLevelType w:val="hybridMultilevel"/>
    <w:tmpl w:val="D7CC34D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5E261DD"/>
    <w:multiLevelType w:val="hybridMultilevel"/>
    <w:tmpl w:val="4F889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9283C"/>
    <w:multiLevelType w:val="hybridMultilevel"/>
    <w:tmpl w:val="97528F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AB83FAE"/>
    <w:multiLevelType w:val="hybridMultilevel"/>
    <w:tmpl w:val="498A9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817727"/>
    <w:multiLevelType w:val="hybridMultilevel"/>
    <w:tmpl w:val="DB969834"/>
    <w:lvl w:ilvl="0" w:tplc="FFFFFFFF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11"/>
  </w:num>
  <w:num w:numId="10">
    <w:abstractNumId w:val="3"/>
  </w:num>
  <w:num w:numId="11">
    <w:abstractNumId w:val="2"/>
  </w:num>
  <w:num w:numId="12">
    <w:abstractNumId w:val="8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lkyn Baimukhanova">
    <w15:presenceInfo w15:providerId="AD" w15:userId="S-1-5-21-645807436-1342355903-1504975297-30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24"/>
    <w:rsid w:val="000015E5"/>
    <w:rsid w:val="00002464"/>
    <w:rsid w:val="000027E0"/>
    <w:rsid w:val="00003460"/>
    <w:rsid w:val="00004C71"/>
    <w:rsid w:val="000144AD"/>
    <w:rsid w:val="00021199"/>
    <w:rsid w:val="00023E97"/>
    <w:rsid w:val="00026269"/>
    <w:rsid w:val="00031030"/>
    <w:rsid w:val="00041031"/>
    <w:rsid w:val="00043E50"/>
    <w:rsid w:val="0004504F"/>
    <w:rsid w:val="00045913"/>
    <w:rsid w:val="000515D3"/>
    <w:rsid w:val="000617D2"/>
    <w:rsid w:val="000640B0"/>
    <w:rsid w:val="000655CA"/>
    <w:rsid w:val="0006685F"/>
    <w:rsid w:val="00072F81"/>
    <w:rsid w:val="000833C4"/>
    <w:rsid w:val="000878C8"/>
    <w:rsid w:val="00090BB7"/>
    <w:rsid w:val="0009141B"/>
    <w:rsid w:val="000A1479"/>
    <w:rsid w:val="000A18D3"/>
    <w:rsid w:val="000A22F6"/>
    <w:rsid w:val="000A6134"/>
    <w:rsid w:val="000B3C5E"/>
    <w:rsid w:val="000B618F"/>
    <w:rsid w:val="000C1DBF"/>
    <w:rsid w:val="000D1730"/>
    <w:rsid w:val="000D3C81"/>
    <w:rsid w:val="000E4EAB"/>
    <w:rsid w:val="000F5AC0"/>
    <w:rsid w:val="00100D2E"/>
    <w:rsid w:val="00105699"/>
    <w:rsid w:val="0012139A"/>
    <w:rsid w:val="00124117"/>
    <w:rsid w:val="00130B3C"/>
    <w:rsid w:val="001311E7"/>
    <w:rsid w:val="001335A5"/>
    <w:rsid w:val="001371F0"/>
    <w:rsid w:val="00137671"/>
    <w:rsid w:val="00147BA6"/>
    <w:rsid w:val="001516DF"/>
    <w:rsid w:val="001566E0"/>
    <w:rsid w:val="00175D7B"/>
    <w:rsid w:val="00176945"/>
    <w:rsid w:val="00180827"/>
    <w:rsid w:val="00180B51"/>
    <w:rsid w:val="0018250C"/>
    <w:rsid w:val="00185DAC"/>
    <w:rsid w:val="001A2925"/>
    <w:rsid w:val="001A700B"/>
    <w:rsid w:val="001B276E"/>
    <w:rsid w:val="001B7A3A"/>
    <w:rsid w:val="001B7DA5"/>
    <w:rsid w:val="001C3F51"/>
    <w:rsid w:val="001D3832"/>
    <w:rsid w:val="001D5420"/>
    <w:rsid w:val="001D7455"/>
    <w:rsid w:val="001E1703"/>
    <w:rsid w:val="001E5E96"/>
    <w:rsid w:val="001E611A"/>
    <w:rsid w:val="001E697E"/>
    <w:rsid w:val="001F583F"/>
    <w:rsid w:val="002101F9"/>
    <w:rsid w:val="0023795D"/>
    <w:rsid w:val="002402A6"/>
    <w:rsid w:val="002443D7"/>
    <w:rsid w:val="0026620B"/>
    <w:rsid w:val="00270105"/>
    <w:rsid w:val="00270779"/>
    <w:rsid w:val="00272E98"/>
    <w:rsid w:val="00273A3D"/>
    <w:rsid w:val="002820CC"/>
    <w:rsid w:val="002A6F78"/>
    <w:rsid w:val="002B6F04"/>
    <w:rsid w:val="002C06C3"/>
    <w:rsid w:val="002C2EAF"/>
    <w:rsid w:val="002C6B0A"/>
    <w:rsid w:val="002C7F85"/>
    <w:rsid w:val="002D1B3C"/>
    <w:rsid w:val="002D27C6"/>
    <w:rsid w:val="002D5755"/>
    <w:rsid w:val="002D7B35"/>
    <w:rsid w:val="002E0180"/>
    <w:rsid w:val="002E1018"/>
    <w:rsid w:val="002E3FD0"/>
    <w:rsid w:val="002E42A6"/>
    <w:rsid w:val="002E4C26"/>
    <w:rsid w:val="00301E54"/>
    <w:rsid w:val="00311886"/>
    <w:rsid w:val="00321BE1"/>
    <w:rsid w:val="00326283"/>
    <w:rsid w:val="00331C10"/>
    <w:rsid w:val="003452AE"/>
    <w:rsid w:val="0034573C"/>
    <w:rsid w:val="00350E8E"/>
    <w:rsid w:val="00374D1D"/>
    <w:rsid w:val="00377851"/>
    <w:rsid w:val="003855DC"/>
    <w:rsid w:val="003A5F0F"/>
    <w:rsid w:val="003B3DBB"/>
    <w:rsid w:val="003B73AD"/>
    <w:rsid w:val="003C5624"/>
    <w:rsid w:val="003D2946"/>
    <w:rsid w:val="003D58D9"/>
    <w:rsid w:val="003E0F34"/>
    <w:rsid w:val="003E65C4"/>
    <w:rsid w:val="003E759A"/>
    <w:rsid w:val="003F1972"/>
    <w:rsid w:val="004008D7"/>
    <w:rsid w:val="0040441F"/>
    <w:rsid w:val="0040444C"/>
    <w:rsid w:val="00416C8D"/>
    <w:rsid w:val="004174D8"/>
    <w:rsid w:val="00421C4F"/>
    <w:rsid w:val="004302AE"/>
    <w:rsid w:val="00430D98"/>
    <w:rsid w:val="00442A3D"/>
    <w:rsid w:val="00444495"/>
    <w:rsid w:val="0045090C"/>
    <w:rsid w:val="00454B47"/>
    <w:rsid w:val="00474562"/>
    <w:rsid w:val="00476B80"/>
    <w:rsid w:val="004820CF"/>
    <w:rsid w:val="00483158"/>
    <w:rsid w:val="004939E7"/>
    <w:rsid w:val="004A53C3"/>
    <w:rsid w:val="004B098D"/>
    <w:rsid w:val="004B5204"/>
    <w:rsid w:val="004B6AE5"/>
    <w:rsid w:val="004B7501"/>
    <w:rsid w:val="004C105A"/>
    <w:rsid w:val="004C69B7"/>
    <w:rsid w:val="004D3783"/>
    <w:rsid w:val="004F50CC"/>
    <w:rsid w:val="0050440A"/>
    <w:rsid w:val="0050528B"/>
    <w:rsid w:val="00505D5B"/>
    <w:rsid w:val="00511EBD"/>
    <w:rsid w:val="00512766"/>
    <w:rsid w:val="00521365"/>
    <w:rsid w:val="0053227B"/>
    <w:rsid w:val="00544B18"/>
    <w:rsid w:val="00545A0D"/>
    <w:rsid w:val="00556CA8"/>
    <w:rsid w:val="00557EB9"/>
    <w:rsid w:val="005607B9"/>
    <w:rsid w:val="00563A74"/>
    <w:rsid w:val="00564BF4"/>
    <w:rsid w:val="00573B37"/>
    <w:rsid w:val="0057771D"/>
    <w:rsid w:val="00585F49"/>
    <w:rsid w:val="00591377"/>
    <w:rsid w:val="00592B69"/>
    <w:rsid w:val="0059695A"/>
    <w:rsid w:val="005B0C64"/>
    <w:rsid w:val="005B12FF"/>
    <w:rsid w:val="005B3F9C"/>
    <w:rsid w:val="005B5B5A"/>
    <w:rsid w:val="005B77E3"/>
    <w:rsid w:val="005C157A"/>
    <w:rsid w:val="005C214D"/>
    <w:rsid w:val="005C3FE0"/>
    <w:rsid w:val="005D7A9D"/>
    <w:rsid w:val="005E056D"/>
    <w:rsid w:val="005F0FB3"/>
    <w:rsid w:val="005F1F5D"/>
    <w:rsid w:val="005F3197"/>
    <w:rsid w:val="005F5CCE"/>
    <w:rsid w:val="00601EF6"/>
    <w:rsid w:val="00614AC7"/>
    <w:rsid w:val="00615806"/>
    <w:rsid w:val="006241A2"/>
    <w:rsid w:val="00627D74"/>
    <w:rsid w:val="006323E3"/>
    <w:rsid w:val="00637385"/>
    <w:rsid w:val="00640402"/>
    <w:rsid w:val="006515F8"/>
    <w:rsid w:val="00674463"/>
    <w:rsid w:val="00680C08"/>
    <w:rsid w:val="00691258"/>
    <w:rsid w:val="00692999"/>
    <w:rsid w:val="00693CA0"/>
    <w:rsid w:val="0069418B"/>
    <w:rsid w:val="006A5CBC"/>
    <w:rsid w:val="006A7334"/>
    <w:rsid w:val="006B24A0"/>
    <w:rsid w:val="006B3A3A"/>
    <w:rsid w:val="006C02F5"/>
    <w:rsid w:val="006C76C3"/>
    <w:rsid w:val="006D01F5"/>
    <w:rsid w:val="006D7A83"/>
    <w:rsid w:val="006E2273"/>
    <w:rsid w:val="006E429E"/>
    <w:rsid w:val="006E5392"/>
    <w:rsid w:val="006F50AA"/>
    <w:rsid w:val="006F53B0"/>
    <w:rsid w:val="006F7025"/>
    <w:rsid w:val="006F713D"/>
    <w:rsid w:val="00703575"/>
    <w:rsid w:val="00704F26"/>
    <w:rsid w:val="00707423"/>
    <w:rsid w:val="007075E9"/>
    <w:rsid w:val="00707A54"/>
    <w:rsid w:val="00711C1E"/>
    <w:rsid w:val="007155D3"/>
    <w:rsid w:val="00723314"/>
    <w:rsid w:val="00723B7C"/>
    <w:rsid w:val="00725FF6"/>
    <w:rsid w:val="00733CEB"/>
    <w:rsid w:val="00743276"/>
    <w:rsid w:val="00743D27"/>
    <w:rsid w:val="00747801"/>
    <w:rsid w:val="007501B9"/>
    <w:rsid w:val="007552E4"/>
    <w:rsid w:val="00757D04"/>
    <w:rsid w:val="00760928"/>
    <w:rsid w:val="00761188"/>
    <w:rsid w:val="00762D20"/>
    <w:rsid w:val="00765294"/>
    <w:rsid w:val="0076750B"/>
    <w:rsid w:val="007949A0"/>
    <w:rsid w:val="00796099"/>
    <w:rsid w:val="007A2B3B"/>
    <w:rsid w:val="007A308F"/>
    <w:rsid w:val="007A6AF4"/>
    <w:rsid w:val="007B1208"/>
    <w:rsid w:val="007B487B"/>
    <w:rsid w:val="007B49AF"/>
    <w:rsid w:val="007B53FA"/>
    <w:rsid w:val="007C68B2"/>
    <w:rsid w:val="007E15A0"/>
    <w:rsid w:val="007E7C15"/>
    <w:rsid w:val="007F1265"/>
    <w:rsid w:val="007F27C8"/>
    <w:rsid w:val="00800EFC"/>
    <w:rsid w:val="00806E2F"/>
    <w:rsid w:val="00807A64"/>
    <w:rsid w:val="008314A0"/>
    <w:rsid w:val="008413D1"/>
    <w:rsid w:val="008430C1"/>
    <w:rsid w:val="008467F1"/>
    <w:rsid w:val="0085454D"/>
    <w:rsid w:val="008559D5"/>
    <w:rsid w:val="00862438"/>
    <w:rsid w:val="00874DC7"/>
    <w:rsid w:val="00875B41"/>
    <w:rsid w:val="00876B2D"/>
    <w:rsid w:val="00877EBA"/>
    <w:rsid w:val="008801E3"/>
    <w:rsid w:val="0088190C"/>
    <w:rsid w:val="00882108"/>
    <w:rsid w:val="00886F4F"/>
    <w:rsid w:val="00892E2B"/>
    <w:rsid w:val="008A034F"/>
    <w:rsid w:val="008A29FD"/>
    <w:rsid w:val="008A2D93"/>
    <w:rsid w:val="008A6F73"/>
    <w:rsid w:val="008A7B33"/>
    <w:rsid w:val="008D2E41"/>
    <w:rsid w:val="008E09E2"/>
    <w:rsid w:val="008E0A50"/>
    <w:rsid w:val="008F611E"/>
    <w:rsid w:val="00900266"/>
    <w:rsid w:val="00907F4A"/>
    <w:rsid w:val="00912739"/>
    <w:rsid w:val="00920432"/>
    <w:rsid w:val="00921303"/>
    <w:rsid w:val="009253A4"/>
    <w:rsid w:val="00930DAF"/>
    <w:rsid w:val="00940994"/>
    <w:rsid w:val="00942446"/>
    <w:rsid w:val="0094576B"/>
    <w:rsid w:val="00955998"/>
    <w:rsid w:val="0096758E"/>
    <w:rsid w:val="00970CA5"/>
    <w:rsid w:val="00973C0A"/>
    <w:rsid w:val="00981144"/>
    <w:rsid w:val="009820AA"/>
    <w:rsid w:val="00984112"/>
    <w:rsid w:val="0098726E"/>
    <w:rsid w:val="00991B8F"/>
    <w:rsid w:val="00992726"/>
    <w:rsid w:val="00995417"/>
    <w:rsid w:val="009A52D8"/>
    <w:rsid w:val="009B32CD"/>
    <w:rsid w:val="009B73C4"/>
    <w:rsid w:val="009C74F7"/>
    <w:rsid w:val="009D3396"/>
    <w:rsid w:val="009D4097"/>
    <w:rsid w:val="009D4D68"/>
    <w:rsid w:val="009D553D"/>
    <w:rsid w:val="009E42F5"/>
    <w:rsid w:val="009E4685"/>
    <w:rsid w:val="009E6E0D"/>
    <w:rsid w:val="00A017F6"/>
    <w:rsid w:val="00A03E3E"/>
    <w:rsid w:val="00A11D40"/>
    <w:rsid w:val="00A22FC3"/>
    <w:rsid w:val="00A257CB"/>
    <w:rsid w:val="00A262F3"/>
    <w:rsid w:val="00A36A79"/>
    <w:rsid w:val="00A42FDE"/>
    <w:rsid w:val="00A50864"/>
    <w:rsid w:val="00A52274"/>
    <w:rsid w:val="00A75B7F"/>
    <w:rsid w:val="00A76B6B"/>
    <w:rsid w:val="00A822B6"/>
    <w:rsid w:val="00A91257"/>
    <w:rsid w:val="00A961A6"/>
    <w:rsid w:val="00AB4B8D"/>
    <w:rsid w:val="00AB69F3"/>
    <w:rsid w:val="00AB7EAC"/>
    <w:rsid w:val="00AC1ACA"/>
    <w:rsid w:val="00AC43B1"/>
    <w:rsid w:val="00AC50A3"/>
    <w:rsid w:val="00AD397D"/>
    <w:rsid w:val="00AF250D"/>
    <w:rsid w:val="00AF59A6"/>
    <w:rsid w:val="00B0302F"/>
    <w:rsid w:val="00B111F9"/>
    <w:rsid w:val="00B12FA1"/>
    <w:rsid w:val="00B1358C"/>
    <w:rsid w:val="00B210C1"/>
    <w:rsid w:val="00B26100"/>
    <w:rsid w:val="00B3214A"/>
    <w:rsid w:val="00B33262"/>
    <w:rsid w:val="00B36823"/>
    <w:rsid w:val="00B4464A"/>
    <w:rsid w:val="00B46E57"/>
    <w:rsid w:val="00B6297A"/>
    <w:rsid w:val="00B637A2"/>
    <w:rsid w:val="00B85AD3"/>
    <w:rsid w:val="00B9496B"/>
    <w:rsid w:val="00BA2003"/>
    <w:rsid w:val="00BA4A1D"/>
    <w:rsid w:val="00BA6F8E"/>
    <w:rsid w:val="00BB032E"/>
    <w:rsid w:val="00BB2A59"/>
    <w:rsid w:val="00BC7FA4"/>
    <w:rsid w:val="00BD0A3E"/>
    <w:rsid w:val="00BD11ED"/>
    <w:rsid w:val="00BD27B8"/>
    <w:rsid w:val="00BE1603"/>
    <w:rsid w:val="00BE42B6"/>
    <w:rsid w:val="00BE473B"/>
    <w:rsid w:val="00C008BB"/>
    <w:rsid w:val="00C07B0F"/>
    <w:rsid w:val="00C20A4D"/>
    <w:rsid w:val="00C219C7"/>
    <w:rsid w:val="00C33DCF"/>
    <w:rsid w:val="00C35E75"/>
    <w:rsid w:val="00C4292F"/>
    <w:rsid w:val="00C4346D"/>
    <w:rsid w:val="00C44185"/>
    <w:rsid w:val="00C50D53"/>
    <w:rsid w:val="00C5250B"/>
    <w:rsid w:val="00C55A7F"/>
    <w:rsid w:val="00C57018"/>
    <w:rsid w:val="00C6020F"/>
    <w:rsid w:val="00C63194"/>
    <w:rsid w:val="00C65E1A"/>
    <w:rsid w:val="00C81992"/>
    <w:rsid w:val="00C84C59"/>
    <w:rsid w:val="00C976B9"/>
    <w:rsid w:val="00C9797D"/>
    <w:rsid w:val="00CA5184"/>
    <w:rsid w:val="00CB10EF"/>
    <w:rsid w:val="00CB4B76"/>
    <w:rsid w:val="00CB63FE"/>
    <w:rsid w:val="00CC1D22"/>
    <w:rsid w:val="00CC271C"/>
    <w:rsid w:val="00CE1E02"/>
    <w:rsid w:val="00CF6D5C"/>
    <w:rsid w:val="00D0070A"/>
    <w:rsid w:val="00D1619A"/>
    <w:rsid w:val="00D23D85"/>
    <w:rsid w:val="00D24D23"/>
    <w:rsid w:val="00D24DFE"/>
    <w:rsid w:val="00D25519"/>
    <w:rsid w:val="00D328C1"/>
    <w:rsid w:val="00D329FB"/>
    <w:rsid w:val="00D34E14"/>
    <w:rsid w:val="00D36A6F"/>
    <w:rsid w:val="00D371E1"/>
    <w:rsid w:val="00D44535"/>
    <w:rsid w:val="00D455CC"/>
    <w:rsid w:val="00D5189D"/>
    <w:rsid w:val="00D53376"/>
    <w:rsid w:val="00D54711"/>
    <w:rsid w:val="00D55CF2"/>
    <w:rsid w:val="00D562DB"/>
    <w:rsid w:val="00D57222"/>
    <w:rsid w:val="00D57D7B"/>
    <w:rsid w:val="00D60E25"/>
    <w:rsid w:val="00D6449F"/>
    <w:rsid w:val="00D76136"/>
    <w:rsid w:val="00D8254D"/>
    <w:rsid w:val="00D92AE8"/>
    <w:rsid w:val="00D97235"/>
    <w:rsid w:val="00DA020F"/>
    <w:rsid w:val="00DA441C"/>
    <w:rsid w:val="00DA6061"/>
    <w:rsid w:val="00DB6A21"/>
    <w:rsid w:val="00DB787D"/>
    <w:rsid w:val="00DC7F58"/>
    <w:rsid w:val="00DD13F1"/>
    <w:rsid w:val="00DE0209"/>
    <w:rsid w:val="00DE62DF"/>
    <w:rsid w:val="00DF1D6B"/>
    <w:rsid w:val="00DF1ED7"/>
    <w:rsid w:val="00E028D8"/>
    <w:rsid w:val="00E053E3"/>
    <w:rsid w:val="00E17141"/>
    <w:rsid w:val="00E22122"/>
    <w:rsid w:val="00E30824"/>
    <w:rsid w:val="00E30F04"/>
    <w:rsid w:val="00E33170"/>
    <w:rsid w:val="00E378F7"/>
    <w:rsid w:val="00E52CDA"/>
    <w:rsid w:val="00E54810"/>
    <w:rsid w:val="00E65568"/>
    <w:rsid w:val="00E675F4"/>
    <w:rsid w:val="00E83051"/>
    <w:rsid w:val="00E957BC"/>
    <w:rsid w:val="00E96B39"/>
    <w:rsid w:val="00EA0A85"/>
    <w:rsid w:val="00EB4A76"/>
    <w:rsid w:val="00EC1BFA"/>
    <w:rsid w:val="00EC1C24"/>
    <w:rsid w:val="00EC1F13"/>
    <w:rsid w:val="00ED5510"/>
    <w:rsid w:val="00EE69B0"/>
    <w:rsid w:val="00EF0DCC"/>
    <w:rsid w:val="00EF1713"/>
    <w:rsid w:val="00EF5471"/>
    <w:rsid w:val="00EF6366"/>
    <w:rsid w:val="00F0094F"/>
    <w:rsid w:val="00F04117"/>
    <w:rsid w:val="00F12C84"/>
    <w:rsid w:val="00F16372"/>
    <w:rsid w:val="00F1712E"/>
    <w:rsid w:val="00F204F2"/>
    <w:rsid w:val="00F30B5E"/>
    <w:rsid w:val="00F32EAA"/>
    <w:rsid w:val="00F35515"/>
    <w:rsid w:val="00F43C30"/>
    <w:rsid w:val="00F4526C"/>
    <w:rsid w:val="00F47AEE"/>
    <w:rsid w:val="00F52E40"/>
    <w:rsid w:val="00F56CA1"/>
    <w:rsid w:val="00F66841"/>
    <w:rsid w:val="00F715C1"/>
    <w:rsid w:val="00F7258F"/>
    <w:rsid w:val="00F744C4"/>
    <w:rsid w:val="00F806D4"/>
    <w:rsid w:val="00F9363A"/>
    <w:rsid w:val="00F97245"/>
    <w:rsid w:val="00FA26D0"/>
    <w:rsid w:val="00FA3DE9"/>
    <w:rsid w:val="00FB43EE"/>
    <w:rsid w:val="00FC165A"/>
    <w:rsid w:val="00FC270C"/>
    <w:rsid w:val="00FC2EDA"/>
    <w:rsid w:val="00FC6026"/>
    <w:rsid w:val="00FD097C"/>
    <w:rsid w:val="00FD7078"/>
    <w:rsid w:val="00FD77C2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30824"/>
    <w:pPr>
      <w:keepNext/>
      <w:jc w:val="center"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3082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header"/>
    <w:basedOn w:val="a"/>
    <w:link w:val="a4"/>
    <w:rsid w:val="00E3082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E3082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E308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page number"/>
    <w:basedOn w:val="a0"/>
    <w:rsid w:val="00E30824"/>
  </w:style>
  <w:style w:type="paragraph" w:styleId="aa">
    <w:name w:val="Normal (Web)"/>
    <w:basedOn w:val="a"/>
    <w:uiPriority w:val="99"/>
    <w:unhideWhenUsed/>
    <w:rsid w:val="00E30824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table" w:styleId="ab">
    <w:name w:val="Table Grid"/>
    <w:basedOn w:val="a1"/>
    <w:uiPriority w:val="59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Абзац списка Знак"/>
    <w:link w:val="a7"/>
    <w:uiPriority w:val="34"/>
    <w:locked/>
    <w:rsid w:val="00E30824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1"/>
    <w:locked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Spacing1">
    <w:name w:val="No Spacing1"/>
    <w:link w:val="NoSpacingChar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3082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3082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3227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1603"/>
  </w:style>
  <w:style w:type="character" w:styleId="ae">
    <w:name w:val="annotation reference"/>
    <w:basedOn w:val="a0"/>
    <w:uiPriority w:val="99"/>
    <w:semiHidden/>
    <w:unhideWhenUsed/>
    <w:rsid w:val="00FC602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C6026"/>
  </w:style>
  <w:style w:type="character" w:customStyle="1" w:styleId="af0">
    <w:name w:val="Текст примечания Знак"/>
    <w:basedOn w:val="a0"/>
    <w:link w:val="af"/>
    <w:uiPriority w:val="99"/>
    <w:semiHidden/>
    <w:rsid w:val="00FC6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C602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C60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3">
    <w:name w:val="Hyperlink"/>
    <w:basedOn w:val="a0"/>
    <w:uiPriority w:val="99"/>
    <w:unhideWhenUsed/>
    <w:rsid w:val="00D562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30824"/>
    <w:pPr>
      <w:keepNext/>
      <w:jc w:val="center"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3082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header"/>
    <w:basedOn w:val="a"/>
    <w:link w:val="a4"/>
    <w:rsid w:val="00E3082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E3082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E308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page number"/>
    <w:basedOn w:val="a0"/>
    <w:rsid w:val="00E30824"/>
  </w:style>
  <w:style w:type="paragraph" w:styleId="aa">
    <w:name w:val="Normal (Web)"/>
    <w:basedOn w:val="a"/>
    <w:uiPriority w:val="99"/>
    <w:unhideWhenUsed/>
    <w:rsid w:val="00E30824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table" w:styleId="ab">
    <w:name w:val="Table Grid"/>
    <w:basedOn w:val="a1"/>
    <w:uiPriority w:val="59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Абзац списка Знак"/>
    <w:link w:val="a7"/>
    <w:uiPriority w:val="34"/>
    <w:locked/>
    <w:rsid w:val="00E30824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1"/>
    <w:locked/>
    <w:rsid w:val="00E308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Spacing1">
    <w:name w:val="No Spacing1"/>
    <w:link w:val="NoSpacingChar"/>
    <w:rsid w:val="00E30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3082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3082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3227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E1603"/>
  </w:style>
  <w:style w:type="character" w:styleId="ae">
    <w:name w:val="annotation reference"/>
    <w:basedOn w:val="a0"/>
    <w:uiPriority w:val="99"/>
    <w:semiHidden/>
    <w:unhideWhenUsed/>
    <w:rsid w:val="00FC602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C6026"/>
  </w:style>
  <w:style w:type="character" w:customStyle="1" w:styleId="af0">
    <w:name w:val="Текст примечания Знак"/>
    <w:basedOn w:val="a0"/>
    <w:link w:val="af"/>
    <w:uiPriority w:val="99"/>
    <w:semiHidden/>
    <w:rsid w:val="00FC6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C602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C60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3">
    <w:name w:val="Hyperlink"/>
    <w:basedOn w:val="a0"/>
    <w:uiPriority w:val="99"/>
    <w:unhideWhenUsed/>
    <w:rsid w:val="00D562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2D2D2"/>
            <w:right w:val="none" w:sz="0" w:space="0" w:color="auto"/>
          </w:divBdr>
          <w:divsChild>
            <w:div w:id="753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844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2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45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FB3C4-A839-49B8-AC32-E16BC8870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14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Садыкова Жанар</cp:lastModifiedBy>
  <cp:revision>17</cp:revision>
  <dcterms:created xsi:type="dcterms:W3CDTF">2016-03-28T09:14:00Z</dcterms:created>
  <dcterms:modified xsi:type="dcterms:W3CDTF">2016-05-20T09:20:00Z</dcterms:modified>
</cp:coreProperties>
</file>