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AA" w:rsidRPr="00AD6CFB" w:rsidRDefault="00F32EAA" w:rsidP="00F32EAA">
      <w:pPr>
        <w:rPr>
          <w:sz w:val="24"/>
          <w:szCs w:val="24"/>
        </w:rPr>
      </w:pPr>
    </w:p>
    <w:p w:rsidR="00F32EAA" w:rsidRPr="00AD6CFB" w:rsidRDefault="00F32EAA" w:rsidP="00F32EAA">
      <w:pPr>
        <w:rPr>
          <w:sz w:val="24"/>
          <w:szCs w:val="24"/>
        </w:rPr>
      </w:pPr>
    </w:p>
    <w:p w:rsidR="00F32EAA" w:rsidRPr="00AD6CFB" w:rsidRDefault="00F32EAA" w:rsidP="00F32EAA">
      <w:pPr>
        <w:rPr>
          <w:sz w:val="24"/>
          <w:szCs w:val="24"/>
        </w:rPr>
      </w:pPr>
    </w:p>
    <w:p w:rsidR="0053227B" w:rsidRPr="00AD6CFB" w:rsidRDefault="0053227B" w:rsidP="00F32EAA">
      <w:pPr>
        <w:rPr>
          <w:sz w:val="24"/>
          <w:szCs w:val="24"/>
        </w:rPr>
      </w:pPr>
    </w:p>
    <w:p w:rsidR="0053227B" w:rsidRPr="00AD6CFB" w:rsidRDefault="0053227B" w:rsidP="00F32EAA">
      <w:pPr>
        <w:rPr>
          <w:sz w:val="24"/>
          <w:szCs w:val="24"/>
          <w:lang w:val="en-US"/>
        </w:rPr>
      </w:pPr>
    </w:p>
    <w:p w:rsidR="0053227B" w:rsidRPr="00AD6CFB" w:rsidRDefault="0053227B" w:rsidP="00F32EAA">
      <w:pPr>
        <w:rPr>
          <w:sz w:val="24"/>
          <w:szCs w:val="24"/>
        </w:rPr>
      </w:pPr>
    </w:p>
    <w:p w:rsidR="0053227B" w:rsidRPr="00AD6CFB" w:rsidRDefault="0053227B" w:rsidP="00F32EAA">
      <w:pPr>
        <w:rPr>
          <w:sz w:val="24"/>
          <w:szCs w:val="24"/>
        </w:rPr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</w:pPr>
    </w:p>
    <w:p w:rsidR="0053227B" w:rsidRPr="00AD6CFB" w:rsidRDefault="0053227B" w:rsidP="0053227B">
      <w:pPr>
        <w:pStyle w:val="Default"/>
        <w:jc w:val="center"/>
        <w:rPr>
          <w:sz w:val="28"/>
          <w:szCs w:val="28"/>
        </w:rPr>
      </w:pPr>
    </w:p>
    <w:p w:rsidR="00AD6CFB" w:rsidRPr="00AD6CFB" w:rsidRDefault="0053227B" w:rsidP="00AD6CF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AD6CFB">
        <w:rPr>
          <w:b/>
          <w:bCs/>
          <w:color w:val="auto"/>
          <w:sz w:val="28"/>
          <w:szCs w:val="28"/>
        </w:rPr>
        <w:t>Руководство пользователя системы электронного мониторинга договоров о предоставлении инновационных грантов АО «Национальное агентство по технологическому развитию»</w:t>
      </w:r>
      <w:r w:rsidR="00AD6CFB" w:rsidRPr="00AD6CFB">
        <w:rPr>
          <w:b/>
          <w:bCs/>
          <w:color w:val="auto"/>
          <w:sz w:val="28"/>
          <w:szCs w:val="28"/>
        </w:rPr>
        <w:t>, основанной на системе управления рисками</w:t>
      </w:r>
    </w:p>
    <w:p w:rsidR="0053227B" w:rsidRPr="00AD6CFB" w:rsidRDefault="00A52274" w:rsidP="0053227B">
      <w:pPr>
        <w:pStyle w:val="Default"/>
        <w:jc w:val="center"/>
        <w:rPr>
          <w:b/>
          <w:bCs/>
          <w:color w:val="auto"/>
        </w:rPr>
      </w:pPr>
      <w:r w:rsidRPr="00AD6CFB">
        <w:rPr>
          <w:b/>
          <w:bCs/>
          <w:color w:val="auto"/>
        </w:rPr>
        <w:t>(для</w:t>
      </w:r>
      <w:r w:rsidR="004B098D" w:rsidRPr="00AD6CFB">
        <w:rPr>
          <w:b/>
          <w:bCs/>
          <w:color w:val="auto"/>
        </w:rPr>
        <w:t xml:space="preserve"> </w:t>
      </w:r>
      <w:r w:rsidR="00A552A0" w:rsidRPr="00AD6CFB">
        <w:rPr>
          <w:b/>
          <w:bCs/>
          <w:color w:val="auto"/>
        </w:rPr>
        <w:t>руководителя</w:t>
      </w:r>
      <w:r w:rsidRPr="00AD6CFB">
        <w:rPr>
          <w:b/>
          <w:bCs/>
          <w:color w:val="auto"/>
        </w:rPr>
        <w:t>)</w:t>
      </w: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AD6CFB" w:rsidRDefault="0053227B" w:rsidP="0053227B">
      <w:pPr>
        <w:pStyle w:val="Default"/>
        <w:jc w:val="center"/>
        <w:rPr>
          <w:b/>
          <w:bCs/>
          <w:color w:val="auto"/>
        </w:rPr>
      </w:pPr>
      <w:r w:rsidRPr="00AD6CFB">
        <w:rPr>
          <w:b/>
          <w:bCs/>
          <w:color w:val="auto"/>
        </w:rPr>
        <w:t>А</w:t>
      </w:r>
      <w:r w:rsidR="00AD6CFB" w:rsidRPr="00AD6CFB">
        <w:rPr>
          <w:b/>
          <w:bCs/>
          <w:color w:val="auto"/>
        </w:rPr>
        <w:t>стана</w:t>
      </w:r>
      <w:r w:rsidRPr="00AD6CFB">
        <w:rPr>
          <w:b/>
          <w:bCs/>
          <w:color w:val="auto"/>
        </w:rPr>
        <w:t xml:space="preserve"> 2016г.</w:t>
      </w:r>
    </w:p>
    <w:p w:rsidR="0053227B" w:rsidRPr="00AD6CFB" w:rsidRDefault="0053227B" w:rsidP="00F32EAA">
      <w:pPr>
        <w:rPr>
          <w:sz w:val="24"/>
          <w:szCs w:val="24"/>
        </w:rPr>
      </w:pPr>
    </w:p>
    <w:p w:rsidR="0053227B" w:rsidRPr="00AD6CFB" w:rsidRDefault="0053227B" w:rsidP="00F32EAA">
      <w:pPr>
        <w:rPr>
          <w:sz w:val="24"/>
          <w:szCs w:val="24"/>
        </w:rPr>
      </w:pPr>
      <w:r w:rsidRPr="00AD6CFB">
        <w:rPr>
          <w:sz w:val="24"/>
          <w:szCs w:val="24"/>
        </w:rPr>
        <w:br w:type="page"/>
      </w:r>
    </w:p>
    <w:p w:rsidR="00BE1603" w:rsidRPr="00AD6CFB" w:rsidRDefault="00BE1603" w:rsidP="00BE1603">
      <w:pPr>
        <w:pStyle w:val="a7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lastRenderedPageBreak/>
        <w:t>Введение.</w:t>
      </w:r>
    </w:p>
    <w:p w:rsidR="00AD6CFB" w:rsidRPr="00AD6CFB" w:rsidRDefault="00AD6CFB" w:rsidP="00AD6CFB">
      <w:pPr>
        <w:ind w:firstLine="708"/>
        <w:rPr>
          <w:sz w:val="24"/>
          <w:szCs w:val="24"/>
          <w:shd w:val="clear" w:color="auto" w:fill="FFFFFF"/>
        </w:rPr>
      </w:pPr>
      <w:r w:rsidRPr="00AD6CFB">
        <w:rPr>
          <w:sz w:val="24"/>
          <w:szCs w:val="24"/>
          <w:shd w:val="clear" w:color="auto" w:fill="FFFFFF"/>
        </w:rPr>
        <w:t>Данная инструкция предназначена для пользователей системы электронного мониторинга договоров о предоставлении инновационных грантов АО «Национальное агентство по технологическому развитию», основанной на системе управления рискам</w:t>
      </w:r>
      <w:proofErr w:type="gramStart"/>
      <w:r w:rsidRPr="00AD6CFB">
        <w:rPr>
          <w:sz w:val="24"/>
          <w:szCs w:val="24"/>
          <w:shd w:val="clear" w:color="auto" w:fill="FFFFFF"/>
        </w:rPr>
        <w:t>и(</w:t>
      </w:r>
      <w:proofErr w:type="gramEnd"/>
      <w:r w:rsidRPr="00AD6CFB">
        <w:rPr>
          <w:sz w:val="24"/>
          <w:szCs w:val="24"/>
          <w:shd w:val="clear" w:color="auto" w:fill="FFFFFF"/>
        </w:rPr>
        <w:t xml:space="preserve"> далее – Система) с полномочиями </w:t>
      </w:r>
      <w:r w:rsidR="00707E38">
        <w:rPr>
          <w:sz w:val="24"/>
          <w:szCs w:val="24"/>
          <w:shd w:val="clear" w:color="auto" w:fill="FFFFFF"/>
        </w:rPr>
        <w:t>руководителя</w:t>
      </w:r>
      <w:r w:rsidRPr="00AD6CFB">
        <w:rPr>
          <w:sz w:val="24"/>
          <w:szCs w:val="24"/>
          <w:shd w:val="clear" w:color="auto" w:fill="FFFFFF"/>
        </w:rPr>
        <w:t xml:space="preserve"> Агентства. </w:t>
      </w:r>
    </w:p>
    <w:p w:rsidR="00AD6CFB" w:rsidRPr="00AD6CFB" w:rsidRDefault="00AD6CFB" w:rsidP="00AD6CFB">
      <w:pPr>
        <w:ind w:firstLine="708"/>
        <w:rPr>
          <w:sz w:val="24"/>
          <w:szCs w:val="24"/>
          <w:shd w:val="clear" w:color="auto" w:fill="FFFFFF"/>
        </w:rPr>
      </w:pPr>
      <w:r w:rsidRPr="00AD6CFB">
        <w:rPr>
          <w:sz w:val="24"/>
          <w:szCs w:val="24"/>
          <w:shd w:val="clear" w:color="auto" w:fill="FFFFFF"/>
        </w:rPr>
        <w:t>Используя логин и пароль, полученные  от Администратора на электронный  адрес</w:t>
      </w:r>
      <w:r w:rsidR="005332DF">
        <w:rPr>
          <w:sz w:val="24"/>
          <w:szCs w:val="24"/>
          <w:shd w:val="clear" w:color="auto" w:fill="FFFFFF"/>
        </w:rPr>
        <w:t>,</w:t>
      </w:r>
      <w:r w:rsidRPr="00AD6CFB">
        <w:rPr>
          <w:sz w:val="24"/>
          <w:szCs w:val="24"/>
          <w:shd w:val="clear" w:color="auto" w:fill="FFFFFF"/>
        </w:rPr>
        <w:t xml:space="preserve">  </w:t>
      </w:r>
      <w:r w:rsidR="00707E38">
        <w:rPr>
          <w:sz w:val="24"/>
          <w:szCs w:val="24"/>
          <w:shd w:val="clear" w:color="auto" w:fill="FFFFFF"/>
        </w:rPr>
        <w:t>руководитель</w:t>
      </w:r>
      <w:r w:rsidRPr="00AD6CFB">
        <w:rPr>
          <w:sz w:val="24"/>
          <w:szCs w:val="24"/>
          <w:shd w:val="clear" w:color="auto" w:fill="FFFFFF"/>
        </w:rPr>
        <w:t xml:space="preserve"> входит в Систему. </w:t>
      </w:r>
    </w:p>
    <w:p w:rsidR="00E30824" w:rsidRPr="00AD6CFB" w:rsidRDefault="00A552A0" w:rsidP="00E30824">
      <w:pPr>
        <w:jc w:val="center"/>
        <w:rPr>
          <w:b/>
          <w:sz w:val="24"/>
          <w:szCs w:val="24"/>
        </w:rPr>
      </w:pPr>
      <w:r w:rsidRPr="00AD6CFB">
        <w:rPr>
          <w:b/>
          <w:noProof/>
          <w:sz w:val="24"/>
          <w:szCs w:val="24"/>
        </w:rPr>
        <w:drawing>
          <wp:inline distT="0" distB="0" distL="0" distR="0" wp14:anchorId="25C423B5" wp14:editId="709AAD12">
            <wp:extent cx="263842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AA" w:rsidRPr="00AD6CFB" w:rsidRDefault="00F32EAA" w:rsidP="00E30824">
      <w:pPr>
        <w:jc w:val="center"/>
        <w:rPr>
          <w:i/>
          <w:sz w:val="24"/>
          <w:szCs w:val="24"/>
        </w:rPr>
      </w:pPr>
      <w:r w:rsidRPr="00AD6CFB">
        <w:rPr>
          <w:i/>
          <w:sz w:val="24"/>
          <w:szCs w:val="24"/>
        </w:rPr>
        <w:t>Рис.1</w:t>
      </w:r>
    </w:p>
    <w:p w:rsidR="00BB087E" w:rsidRPr="00AD6CFB" w:rsidRDefault="00BB087E" w:rsidP="00BB087E">
      <w:pPr>
        <w:ind w:firstLine="708"/>
        <w:rPr>
          <w:sz w:val="24"/>
          <w:szCs w:val="24"/>
          <w:shd w:val="clear" w:color="auto" w:fill="FFFFFF"/>
        </w:rPr>
      </w:pPr>
      <w:r w:rsidRPr="00AD6CFB">
        <w:rPr>
          <w:sz w:val="24"/>
          <w:szCs w:val="24"/>
          <w:shd w:val="clear" w:color="auto" w:fill="FFFFFF"/>
        </w:rPr>
        <w:t>В случае если пользователь потерял или забыл пароль для входа в систему, то можно сбросить пароль учетной записи пользователя с помощью кнопки на экране “Забыли пароль”.</w:t>
      </w:r>
    </w:p>
    <w:p w:rsidR="00BB087E" w:rsidRPr="00AD6CFB" w:rsidRDefault="00BB087E" w:rsidP="00BB087E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 w:rsidRPr="00AD6CFB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8EE6EF7" wp14:editId="6E23FB6E">
            <wp:extent cx="2657475" cy="234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7E" w:rsidRPr="00AD6CFB" w:rsidRDefault="00BB087E" w:rsidP="00BB087E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AD6CFB">
        <w:rPr>
          <w:i/>
          <w:color w:val="000000"/>
          <w:sz w:val="24"/>
          <w:szCs w:val="24"/>
          <w:shd w:val="clear" w:color="auto" w:fill="FFFFFF"/>
        </w:rPr>
        <w:t>Рис.2</w:t>
      </w:r>
    </w:p>
    <w:p w:rsidR="00AD6CFB" w:rsidRPr="00900266" w:rsidRDefault="00AD6CFB" w:rsidP="00AD6CFB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В открывшемся окне восстановления пароля в поле </w:t>
      </w:r>
      <w:r w:rsidRPr="00900266">
        <w:rPr>
          <w:color w:val="000000"/>
          <w:sz w:val="24"/>
          <w:szCs w:val="24"/>
          <w:shd w:val="clear" w:color="auto" w:fill="FFFFFF"/>
        </w:rPr>
        <w:t>“</w:t>
      </w:r>
      <w:r>
        <w:rPr>
          <w:color w:val="000000"/>
          <w:sz w:val="24"/>
          <w:szCs w:val="24"/>
          <w:shd w:val="clear" w:color="auto" w:fill="FFFFFF"/>
        </w:rPr>
        <w:t>Адрес электронной почты</w:t>
      </w:r>
      <w:r w:rsidRPr="00900266">
        <w:rPr>
          <w:color w:val="000000"/>
          <w:sz w:val="24"/>
          <w:szCs w:val="24"/>
          <w:shd w:val="clear" w:color="auto" w:fill="FFFFFF"/>
        </w:rPr>
        <w:t xml:space="preserve">” </w:t>
      </w:r>
      <w:r>
        <w:rPr>
          <w:color w:val="000000"/>
          <w:sz w:val="24"/>
          <w:szCs w:val="24"/>
          <w:shd w:val="clear" w:color="auto" w:fill="FFFFFF"/>
        </w:rPr>
        <w:t xml:space="preserve">нужно ввести </w:t>
      </w:r>
      <w:r>
        <w:rPr>
          <w:color w:val="000000"/>
          <w:sz w:val="24"/>
          <w:szCs w:val="24"/>
          <w:shd w:val="clear" w:color="auto" w:fill="FFFFFF"/>
          <w:lang w:val="en-US"/>
        </w:rPr>
        <w:t>E</w:t>
      </w:r>
      <w:r w:rsidRPr="008955E6">
        <w:rPr>
          <w:color w:val="000000"/>
          <w:sz w:val="24"/>
          <w:szCs w:val="24"/>
          <w:shd w:val="clear" w:color="auto" w:fill="FFFFFF"/>
        </w:rPr>
        <w:t>-</w:t>
      </w:r>
      <w:r>
        <w:rPr>
          <w:color w:val="000000"/>
          <w:sz w:val="24"/>
          <w:szCs w:val="24"/>
          <w:shd w:val="clear" w:color="auto" w:fill="FFFFFF"/>
          <w:lang w:val="en-US"/>
        </w:rPr>
        <w:t>mail</w:t>
      </w:r>
      <w:r>
        <w:rPr>
          <w:color w:val="000000"/>
          <w:sz w:val="24"/>
          <w:szCs w:val="24"/>
          <w:shd w:val="clear" w:color="auto" w:fill="FFFFFF"/>
        </w:rPr>
        <w:t>,</w:t>
      </w:r>
      <w:r w:rsidRPr="00900266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который был зарегистрирован в системе и </w:t>
      </w:r>
      <w:proofErr w:type="gramStart"/>
      <w:r>
        <w:rPr>
          <w:color w:val="000000"/>
          <w:sz w:val="24"/>
          <w:szCs w:val="24"/>
          <w:shd w:val="clear" w:color="auto" w:fill="FFFFFF"/>
        </w:rPr>
        <w:t>нажать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5332DF">
        <w:rPr>
          <w:color w:val="000000"/>
          <w:sz w:val="24"/>
          <w:szCs w:val="24"/>
          <w:shd w:val="clear" w:color="auto" w:fill="FFFFFF"/>
        </w:rPr>
        <w:t xml:space="preserve">на </w:t>
      </w:r>
      <w:r w:rsidRPr="00900266">
        <w:rPr>
          <w:color w:val="000000"/>
          <w:sz w:val="24"/>
          <w:szCs w:val="24"/>
          <w:shd w:val="clear" w:color="auto" w:fill="FFFFFF"/>
        </w:rPr>
        <w:t>“</w:t>
      </w:r>
      <w:r>
        <w:rPr>
          <w:color w:val="000000"/>
          <w:sz w:val="24"/>
          <w:szCs w:val="24"/>
          <w:shd w:val="clear" w:color="auto" w:fill="FFFFFF"/>
        </w:rPr>
        <w:t>Восстановить мой пароль</w:t>
      </w:r>
      <w:r w:rsidRPr="00900266">
        <w:rPr>
          <w:color w:val="000000"/>
          <w:sz w:val="24"/>
          <w:szCs w:val="24"/>
          <w:shd w:val="clear" w:color="auto" w:fill="FFFFFF"/>
        </w:rPr>
        <w:t>”</w:t>
      </w:r>
      <w:r>
        <w:rPr>
          <w:color w:val="000000"/>
          <w:sz w:val="24"/>
          <w:szCs w:val="24"/>
          <w:shd w:val="clear" w:color="auto" w:fill="FFFFFF"/>
        </w:rPr>
        <w:t>.</w:t>
      </w:r>
      <w:r w:rsidRPr="00900266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После этого руководитель получает на почту ссылку, по которой можно будет установить новый пароль.</w:t>
      </w:r>
    </w:p>
    <w:p w:rsidR="008E3532" w:rsidRPr="00AD6CFB" w:rsidRDefault="008E3532" w:rsidP="008E3532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 w:rsidRPr="00AD6CFB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57194FB" wp14:editId="216D624A">
            <wp:extent cx="2085975" cy="1884331"/>
            <wp:effectExtent l="0" t="0" r="0" b="1905"/>
            <wp:docPr id="7" name="Рисунок 7" descr="Восстановить пар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Восстановить парол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80" cy="188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32" w:rsidRPr="00AD6CFB" w:rsidRDefault="008E3532" w:rsidP="008E3532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AD6CFB">
        <w:rPr>
          <w:i/>
          <w:color w:val="000000"/>
          <w:sz w:val="24"/>
          <w:szCs w:val="24"/>
          <w:shd w:val="clear" w:color="auto" w:fill="FFFFFF"/>
        </w:rPr>
        <w:t>Рис. 3</w:t>
      </w:r>
    </w:p>
    <w:p w:rsidR="00BB087E" w:rsidRPr="00AD6CFB" w:rsidRDefault="00BB087E" w:rsidP="00BB087E">
      <w:pPr>
        <w:ind w:firstLine="708"/>
        <w:rPr>
          <w:sz w:val="24"/>
          <w:szCs w:val="24"/>
        </w:rPr>
      </w:pPr>
      <w:r w:rsidRPr="00AD6CFB">
        <w:rPr>
          <w:color w:val="000000"/>
          <w:sz w:val="24"/>
          <w:szCs w:val="24"/>
          <w:shd w:val="clear" w:color="auto" w:fill="FFFFFF"/>
        </w:rPr>
        <w:lastRenderedPageBreak/>
        <w:t xml:space="preserve">Для изменения текущего пароля, необходимо в верхнем углу кликнуть на значок шестеренки. </w:t>
      </w:r>
    </w:p>
    <w:p w:rsidR="00BB087E" w:rsidRPr="00AD6CFB" w:rsidRDefault="00BB087E" w:rsidP="00BB087E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r w:rsidRPr="00AD6CFB">
        <w:rPr>
          <w:noProof/>
          <w:sz w:val="24"/>
          <w:szCs w:val="24"/>
        </w:rPr>
        <w:drawing>
          <wp:inline distT="0" distB="0" distL="0" distR="0" wp14:anchorId="7C606328" wp14:editId="18C8F12A">
            <wp:extent cx="1857375" cy="638175"/>
            <wp:effectExtent l="0" t="0" r="9525" b="9525"/>
            <wp:docPr id="11" name="Рисунок 11" descr="C:\Users\11112015\Desktop\Tolk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112015\Desktop\Tolky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7E" w:rsidRPr="00AD6CFB" w:rsidRDefault="00ED2E38" w:rsidP="00BB087E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 w:rsidRPr="00AD6CFB">
        <w:rPr>
          <w:i/>
          <w:sz w:val="24"/>
          <w:szCs w:val="24"/>
        </w:rPr>
        <w:t>Рис.4</w:t>
      </w:r>
    </w:p>
    <w:p w:rsidR="00BB087E" w:rsidRPr="00AD6CFB" w:rsidRDefault="00BB087E" w:rsidP="00BB087E">
      <w:pPr>
        <w:shd w:val="clear" w:color="auto" w:fill="FFFFFF"/>
        <w:spacing w:line="392" w:lineRule="atLeast"/>
        <w:ind w:left="-60" w:firstLine="768"/>
        <w:rPr>
          <w:sz w:val="24"/>
          <w:szCs w:val="24"/>
        </w:rPr>
      </w:pPr>
      <w:r w:rsidRPr="00AD6CFB">
        <w:rPr>
          <w:color w:val="000000"/>
          <w:sz w:val="24"/>
          <w:szCs w:val="24"/>
          <w:shd w:val="clear" w:color="auto" w:fill="FFFFFF"/>
        </w:rPr>
        <w:t>Далее в</w:t>
      </w:r>
      <w:r w:rsidRPr="00AD6CFB">
        <w:rPr>
          <w:sz w:val="24"/>
          <w:szCs w:val="24"/>
        </w:rPr>
        <w:t xml:space="preserve"> выпадающем окне нажать на «сменить пароль», затем заполнить необходимые данные и нажать «Изменить мой пароль».</w:t>
      </w:r>
    </w:p>
    <w:p w:rsidR="00BB087E" w:rsidRPr="00AD6CFB" w:rsidRDefault="00BB087E" w:rsidP="00BB087E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r w:rsidRPr="00AD6CFB">
        <w:rPr>
          <w:noProof/>
          <w:sz w:val="24"/>
          <w:szCs w:val="24"/>
        </w:rPr>
        <w:drawing>
          <wp:inline distT="0" distB="0" distL="0" distR="0" wp14:anchorId="6FD8A701" wp14:editId="658BCDE4">
            <wp:extent cx="1914525" cy="828675"/>
            <wp:effectExtent l="0" t="0" r="9525" b="9525"/>
            <wp:docPr id="12" name="Рисунок 12" descr="C:\Users\11112015\Desktop\Tolky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1112015\Desktop\Tolkyn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7E" w:rsidRPr="00AD6CFB" w:rsidRDefault="00ED2E38" w:rsidP="00BB087E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 w:rsidRPr="00AD6CFB">
        <w:rPr>
          <w:i/>
          <w:sz w:val="24"/>
          <w:szCs w:val="24"/>
        </w:rPr>
        <w:t>Рис.5</w:t>
      </w:r>
    </w:p>
    <w:p w:rsidR="00BB087E" w:rsidRPr="00AD6CFB" w:rsidRDefault="00BB087E" w:rsidP="00BB087E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r w:rsidRPr="00AD6CFB">
        <w:rPr>
          <w:noProof/>
          <w:sz w:val="24"/>
          <w:szCs w:val="24"/>
        </w:rPr>
        <w:drawing>
          <wp:inline distT="0" distB="0" distL="0" distR="0" wp14:anchorId="3F669FD6" wp14:editId="5F0E9FD2">
            <wp:extent cx="1847850" cy="2546872"/>
            <wp:effectExtent l="0" t="0" r="0" b="6350"/>
            <wp:docPr id="6" name="Рисунок 6" descr="Изменить пар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менить парол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7E" w:rsidRPr="00AD6CFB" w:rsidRDefault="00ED2E38" w:rsidP="00BB087E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AD6CFB">
        <w:rPr>
          <w:i/>
          <w:color w:val="000000"/>
          <w:sz w:val="24"/>
          <w:szCs w:val="24"/>
          <w:shd w:val="clear" w:color="auto" w:fill="FFFFFF"/>
        </w:rPr>
        <w:t>Рис. 6</w:t>
      </w:r>
    </w:p>
    <w:p w:rsidR="004D2DFD" w:rsidRDefault="004D2DFD" w:rsidP="004D2DFD">
      <w:pPr>
        <w:shd w:val="clear" w:color="auto" w:fill="FFFFFF"/>
        <w:spacing w:line="392" w:lineRule="atLeast"/>
        <w:ind w:left="-60"/>
        <w:rPr>
          <w:sz w:val="24"/>
          <w:szCs w:val="24"/>
        </w:rPr>
      </w:pPr>
      <w:r>
        <w:rPr>
          <w:sz w:val="24"/>
          <w:szCs w:val="24"/>
        </w:rPr>
        <w:t>Под кнопкой «сменить пароль» имеется кнопка «Справка</w:t>
      </w:r>
      <w:proofErr w:type="gramStart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». </w:t>
      </w:r>
    </w:p>
    <w:p w:rsidR="004D2DFD" w:rsidRDefault="004D2DFD" w:rsidP="004D2DFD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ins w:id="0" w:author="Садыкова Жанар" w:date="2016-05-20T16:23:00Z">
        <w:r>
          <w:rPr>
            <w:noProof/>
            <w:sz w:val="24"/>
            <w:szCs w:val="24"/>
          </w:rPr>
          <w:drawing>
            <wp:inline distT="0" distB="0" distL="0" distR="0">
              <wp:extent cx="1466850" cy="819150"/>
              <wp:effectExtent l="0" t="0" r="0" b="0"/>
              <wp:docPr id="15" name="Рисунок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685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D2DFD" w:rsidRDefault="004D2DFD" w:rsidP="004D2DFD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Рис.7</w:t>
      </w:r>
    </w:p>
    <w:p w:rsidR="004D2DFD" w:rsidRDefault="004D2DFD" w:rsidP="004D2DFD">
      <w:pPr>
        <w:shd w:val="clear" w:color="auto" w:fill="FFFFFF"/>
        <w:spacing w:line="392" w:lineRule="atLeast"/>
        <w:ind w:left="-60"/>
        <w:rPr>
          <w:sz w:val="24"/>
          <w:szCs w:val="24"/>
        </w:rPr>
      </w:pPr>
      <w:r>
        <w:rPr>
          <w:sz w:val="24"/>
          <w:szCs w:val="24"/>
        </w:rPr>
        <w:t>При переходе по «Справке</w:t>
      </w:r>
      <w:proofErr w:type="gramStart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>» открывается окно с  перечнем документов. Нажав на название документа, можно скачать указанные файлы.</w:t>
      </w:r>
    </w:p>
    <w:p w:rsidR="004D2DFD" w:rsidRDefault="004D2DFD" w:rsidP="004D2DFD">
      <w:pPr>
        <w:shd w:val="clear" w:color="auto" w:fill="FFFFFF"/>
        <w:spacing w:line="392" w:lineRule="atLeast"/>
        <w:ind w:left="-60"/>
        <w:jc w:val="center"/>
        <w:rPr>
          <w:sz w:val="24"/>
          <w:szCs w:val="24"/>
        </w:rPr>
      </w:pPr>
      <w:r w:rsidRPr="00FC13B6">
        <w:rPr>
          <w:noProof/>
          <w:sz w:val="24"/>
          <w:szCs w:val="24"/>
        </w:rPr>
        <w:drawing>
          <wp:inline distT="0" distB="0" distL="0" distR="0" wp14:anchorId="5D88A42B" wp14:editId="5E0EE23B">
            <wp:extent cx="4924425" cy="17806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5" cy="17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FD" w:rsidRDefault="004D2DFD" w:rsidP="004D2DFD">
      <w:pPr>
        <w:shd w:val="clear" w:color="auto" w:fill="FFFFFF"/>
        <w:spacing w:line="392" w:lineRule="atLeast"/>
        <w:ind w:left="-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Рис.8</w:t>
      </w:r>
    </w:p>
    <w:p w:rsidR="00F32EAA" w:rsidRPr="00AD6CFB" w:rsidRDefault="00F32EAA" w:rsidP="00E30824">
      <w:pPr>
        <w:jc w:val="center"/>
        <w:rPr>
          <w:b/>
          <w:sz w:val="24"/>
          <w:szCs w:val="24"/>
        </w:rPr>
      </w:pPr>
    </w:p>
    <w:p w:rsidR="00BB087E" w:rsidRPr="00AD6CFB" w:rsidRDefault="00BB087E" w:rsidP="00BB087E">
      <w:pPr>
        <w:pStyle w:val="a7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>Проекты</w:t>
      </w:r>
    </w:p>
    <w:p w:rsidR="00F32EAA" w:rsidRPr="00AD6CFB" w:rsidRDefault="008E3532" w:rsidP="00F32EAA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AD6CFB">
        <w:rPr>
          <w:color w:val="000000"/>
          <w:sz w:val="24"/>
          <w:szCs w:val="24"/>
          <w:shd w:val="clear" w:color="auto" w:fill="FFFFFF"/>
        </w:rPr>
        <w:t>После авторизации запускается основная страница системы.</w:t>
      </w:r>
      <w:r w:rsidR="00A22FC3" w:rsidRPr="00AD6CFB">
        <w:rPr>
          <w:color w:val="000000"/>
          <w:sz w:val="24"/>
          <w:szCs w:val="24"/>
          <w:shd w:val="clear" w:color="auto" w:fill="FFFFFF"/>
        </w:rPr>
        <w:t xml:space="preserve"> На </w:t>
      </w:r>
      <w:r w:rsidR="000655CA" w:rsidRPr="00AD6CFB">
        <w:rPr>
          <w:color w:val="000000"/>
          <w:sz w:val="24"/>
          <w:szCs w:val="24"/>
          <w:shd w:val="clear" w:color="auto" w:fill="FFFFFF"/>
        </w:rPr>
        <w:t>левой</w:t>
      </w:r>
      <w:r w:rsidR="00A22FC3" w:rsidRPr="00AD6CFB">
        <w:rPr>
          <w:color w:val="000000"/>
          <w:sz w:val="24"/>
          <w:szCs w:val="24"/>
          <w:shd w:val="clear" w:color="auto" w:fill="FFFFFF"/>
        </w:rPr>
        <w:t xml:space="preserve"> стороне страницы </w:t>
      </w:r>
      <w:r w:rsidR="0053227B" w:rsidRPr="00AD6CFB">
        <w:rPr>
          <w:color w:val="000000"/>
          <w:sz w:val="24"/>
          <w:szCs w:val="24"/>
          <w:shd w:val="clear" w:color="auto" w:fill="FFFFFF"/>
        </w:rPr>
        <w:t xml:space="preserve">списком </w:t>
      </w:r>
      <w:r w:rsidR="00A22FC3" w:rsidRPr="00AD6CFB">
        <w:rPr>
          <w:color w:val="000000"/>
          <w:sz w:val="24"/>
          <w:szCs w:val="24"/>
          <w:shd w:val="clear" w:color="auto" w:fill="FFFFFF"/>
        </w:rPr>
        <w:t xml:space="preserve">отображаются </w:t>
      </w:r>
      <w:r w:rsidR="00DE62DF" w:rsidRPr="00AD6CFB">
        <w:rPr>
          <w:color w:val="000000"/>
          <w:sz w:val="24"/>
          <w:szCs w:val="24"/>
          <w:shd w:val="clear" w:color="auto" w:fill="FFFFFF"/>
        </w:rPr>
        <w:t>меню системы</w:t>
      </w:r>
      <w:r w:rsidR="00A22FC3" w:rsidRPr="00AD6CFB">
        <w:rPr>
          <w:color w:val="000000"/>
          <w:sz w:val="24"/>
          <w:szCs w:val="24"/>
          <w:shd w:val="clear" w:color="auto" w:fill="FFFFFF"/>
        </w:rPr>
        <w:t>:</w:t>
      </w:r>
    </w:p>
    <w:p w:rsidR="00A22FC3" w:rsidRPr="00AD6CFB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>Проекты</w:t>
      </w:r>
    </w:p>
    <w:p w:rsidR="00A22FC3" w:rsidRPr="00AD6CFB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>Отчеты</w:t>
      </w:r>
    </w:p>
    <w:p w:rsidR="00A22FC3" w:rsidRPr="00AD6CFB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>Журнал</w:t>
      </w:r>
    </w:p>
    <w:p w:rsidR="00DE62DF" w:rsidRPr="00AD6CFB" w:rsidRDefault="00DE62DF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>Эксперты</w:t>
      </w:r>
    </w:p>
    <w:p w:rsidR="00377851" w:rsidRPr="00AD6CFB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>План</w:t>
      </w:r>
    </w:p>
    <w:p w:rsidR="00377851" w:rsidRPr="00AD6CFB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>Акты</w:t>
      </w:r>
    </w:p>
    <w:p w:rsidR="00DE62DF" w:rsidRPr="00AD6CFB" w:rsidRDefault="00DE62DF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AD6CFB">
        <w:rPr>
          <w:rFonts w:ascii="Times New Roman" w:hAnsi="Times New Roman"/>
          <w:b/>
          <w:sz w:val="24"/>
          <w:szCs w:val="24"/>
        </w:rPr>
        <w:t>СУР-регистр</w:t>
      </w:r>
      <w:proofErr w:type="gramEnd"/>
    </w:p>
    <w:p w:rsidR="00377851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>МИОАДП</w:t>
      </w:r>
    </w:p>
    <w:p w:rsidR="004D2DFD" w:rsidRDefault="004D2DFD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Статистика</w:t>
      </w:r>
    </w:p>
    <w:p w:rsidR="004D2DFD" w:rsidRPr="00AD6CFB" w:rsidRDefault="004D2DFD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Фильтры</w:t>
      </w:r>
    </w:p>
    <w:p w:rsidR="00E30824" w:rsidRPr="00AD6CFB" w:rsidRDefault="004D2DFD" w:rsidP="00F32EAA">
      <w:pPr>
        <w:rPr>
          <w:sz w:val="24"/>
          <w:szCs w:val="24"/>
        </w:rPr>
      </w:pPr>
      <w:ins w:id="1" w:author="Садыкова Жанар" w:date="2016-05-20T16:21:00Z">
        <w:r>
          <w:rPr>
            <w:noProof/>
            <w:sz w:val="24"/>
            <w:szCs w:val="24"/>
          </w:rPr>
          <w:drawing>
            <wp:inline distT="0" distB="0" distL="0" distR="0">
              <wp:extent cx="6391275" cy="2276475"/>
              <wp:effectExtent l="0" t="0" r="9525" b="9525"/>
              <wp:docPr id="14" name="Рисунок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1275" cy="2276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A22FC3" w:rsidRPr="00AD6CFB" w:rsidRDefault="00ED2E38" w:rsidP="00A22FC3">
      <w:pPr>
        <w:jc w:val="center"/>
        <w:rPr>
          <w:i/>
          <w:sz w:val="24"/>
          <w:szCs w:val="24"/>
        </w:rPr>
      </w:pPr>
      <w:r w:rsidRPr="00AD6CFB">
        <w:rPr>
          <w:i/>
          <w:sz w:val="24"/>
          <w:szCs w:val="24"/>
        </w:rPr>
        <w:t>Рис.</w:t>
      </w:r>
      <w:ins w:id="2" w:author="Садыкова Жанар" w:date="2016-05-20T16:21:00Z">
        <w:r w:rsidR="004D2DFD">
          <w:rPr>
            <w:i/>
            <w:sz w:val="24"/>
            <w:szCs w:val="24"/>
          </w:rPr>
          <w:t>9</w:t>
        </w:r>
      </w:ins>
      <w:del w:id="3" w:author="Садыкова Жанар" w:date="2016-05-20T16:21:00Z">
        <w:r w:rsidRPr="00AD6CFB" w:rsidDel="004D2DFD">
          <w:rPr>
            <w:i/>
            <w:sz w:val="24"/>
            <w:szCs w:val="24"/>
          </w:rPr>
          <w:delText>7</w:delText>
        </w:r>
      </w:del>
    </w:p>
    <w:p w:rsidR="008E3532" w:rsidRPr="00AD6CFB" w:rsidRDefault="008E3532" w:rsidP="00F04117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4D2DFD" w:rsidRDefault="00DE62DF" w:rsidP="00F04117">
      <w:pPr>
        <w:ind w:firstLine="708"/>
        <w:rPr>
          <w:ins w:id="4" w:author="Садыкова Жанар" w:date="2016-05-20T16:24:00Z"/>
          <w:color w:val="000000"/>
          <w:sz w:val="24"/>
          <w:szCs w:val="24"/>
          <w:shd w:val="clear" w:color="auto" w:fill="FFFFFF"/>
        </w:rPr>
      </w:pPr>
      <w:r w:rsidRPr="00AD6CFB">
        <w:rPr>
          <w:color w:val="000000"/>
          <w:sz w:val="24"/>
          <w:szCs w:val="24"/>
          <w:shd w:val="clear" w:color="auto" w:fill="FFFFFF"/>
        </w:rPr>
        <w:t xml:space="preserve">У администратора есть возможность просмотра </w:t>
      </w:r>
      <w:r w:rsidR="006C76C3" w:rsidRPr="00AD6CFB">
        <w:rPr>
          <w:color w:val="000000"/>
          <w:sz w:val="24"/>
          <w:szCs w:val="24"/>
          <w:shd w:val="clear" w:color="auto" w:fill="FFFFFF"/>
        </w:rPr>
        <w:t>всех данных по проектам</w:t>
      </w:r>
      <w:r w:rsidRPr="00AD6CFB">
        <w:rPr>
          <w:color w:val="000000"/>
          <w:sz w:val="24"/>
          <w:szCs w:val="24"/>
          <w:shd w:val="clear" w:color="auto" w:fill="FFFFFF"/>
        </w:rPr>
        <w:t>.</w:t>
      </w:r>
      <w:r w:rsidR="006C76C3" w:rsidRPr="00AD6CFB">
        <w:rPr>
          <w:color w:val="000000"/>
          <w:sz w:val="24"/>
          <w:szCs w:val="24"/>
          <w:shd w:val="clear" w:color="auto" w:fill="FFFFFF"/>
        </w:rPr>
        <w:t xml:space="preserve"> Процесс работы по меню подробно описан в инструкциях </w:t>
      </w:r>
      <w:proofErr w:type="spellStart"/>
      <w:r w:rsidR="006C76C3" w:rsidRPr="00AD6CFB">
        <w:rPr>
          <w:color w:val="000000"/>
          <w:sz w:val="24"/>
          <w:szCs w:val="24"/>
          <w:shd w:val="clear" w:color="auto" w:fill="FFFFFF"/>
        </w:rPr>
        <w:t>грантопол</w:t>
      </w:r>
      <w:r w:rsidR="00C20611" w:rsidRPr="00AD6CFB">
        <w:rPr>
          <w:color w:val="000000"/>
          <w:sz w:val="24"/>
          <w:szCs w:val="24"/>
          <w:shd w:val="clear" w:color="auto" w:fill="FFFFFF"/>
        </w:rPr>
        <w:t>учателя</w:t>
      </w:r>
      <w:proofErr w:type="spellEnd"/>
      <w:r w:rsidR="00C20611" w:rsidRPr="00AD6CFB">
        <w:rPr>
          <w:color w:val="000000"/>
          <w:sz w:val="24"/>
          <w:szCs w:val="24"/>
          <w:shd w:val="clear" w:color="auto" w:fill="FFFFFF"/>
        </w:rPr>
        <w:t xml:space="preserve">, эксперта, </w:t>
      </w:r>
      <w:proofErr w:type="gramStart"/>
      <w:r w:rsidR="00C20611" w:rsidRPr="00AD6CFB">
        <w:rPr>
          <w:color w:val="000000"/>
          <w:sz w:val="24"/>
          <w:szCs w:val="24"/>
          <w:shd w:val="clear" w:color="auto" w:fill="FFFFFF"/>
        </w:rPr>
        <w:t>сур-эксперта</w:t>
      </w:r>
      <w:proofErr w:type="gramEnd"/>
      <w:r w:rsidR="00C20611" w:rsidRPr="00AD6CFB">
        <w:rPr>
          <w:color w:val="000000"/>
          <w:sz w:val="24"/>
          <w:szCs w:val="24"/>
          <w:shd w:val="clear" w:color="auto" w:fill="FFFFFF"/>
        </w:rPr>
        <w:t>. Пользователи с ролью «руководитель» не могут изменять данные в системе</w:t>
      </w:r>
      <w:r w:rsidR="00AD6CFB">
        <w:rPr>
          <w:color w:val="000000"/>
          <w:sz w:val="24"/>
          <w:szCs w:val="24"/>
          <w:shd w:val="clear" w:color="auto" w:fill="FFFFFF"/>
        </w:rPr>
        <w:t xml:space="preserve">, но могут согласовывать, утверждать </w:t>
      </w:r>
      <w:ins w:id="5" w:author="Садыкова Жанар" w:date="2016-05-20T16:24:00Z">
        <w:r w:rsidR="004D2DFD">
          <w:rPr>
            <w:color w:val="000000"/>
            <w:sz w:val="24"/>
            <w:szCs w:val="24"/>
            <w:shd w:val="clear" w:color="auto" w:fill="FFFFFF"/>
          </w:rPr>
          <w:t>документы как:</w:t>
        </w:r>
      </w:ins>
    </w:p>
    <w:p w:rsidR="00F04117" w:rsidRDefault="00AD6CFB" w:rsidP="00F04117">
      <w:pPr>
        <w:ind w:firstLine="708"/>
        <w:rPr>
          <w:color w:val="000000"/>
          <w:sz w:val="24"/>
          <w:szCs w:val="24"/>
          <w:shd w:val="clear" w:color="auto" w:fill="FFFFFF"/>
        </w:rPr>
      </w:pPr>
      <w:del w:id="6" w:author="Садыкова Жанар" w:date="2016-05-20T16:24:00Z">
        <w:r w:rsidDel="004D2DFD">
          <w:rPr>
            <w:color w:val="000000"/>
            <w:sz w:val="24"/>
            <w:szCs w:val="24"/>
            <w:shd w:val="clear" w:color="auto" w:fill="FFFFFF"/>
          </w:rPr>
          <w:delText>определенные документы</w:delText>
        </w:r>
        <w:r w:rsidR="00C20611" w:rsidRPr="00AD6CFB" w:rsidDel="004D2DFD">
          <w:rPr>
            <w:color w:val="000000"/>
            <w:sz w:val="24"/>
            <w:szCs w:val="24"/>
            <w:shd w:val="clear" w:color="auto" w:fill="FFFFFF"/>
          </w:rPr>
          <w:delText>.</w:delText>
        </w:r>
      </w:del>
    </w:p>
    <w:p w:rsidR="00903A65" w:rsidRPr="004D2DFD" w:rsidRDefault="004D2DFD" w:rsidP="004D2DFD">
      <w:pPr>
        <w:pStyle w:val="a7"/>
        <w:numPr>
          <w:ilvl w:val="0"/>
          <w:numId w:val="12"/>
        </w:numPr>
        <w:rPr>
          <w:ins w:id="7" w:author="Садыкова Жанар" w:date="2016-05-20T16:26:00Z"/>
          <w:rFonts w:ascii="Times New Roman" w:hAnsi="Times New Roman"/>
          <w:color w:val="000000"/>
          <w:sz w:val="24"/>
          <w:szCs w:val="24"/>
          <w:shd w:val="clear" w:color="auto" w:fill="FFFFFF"/>
        </w:rPr>
      </w:pPr>
      <w:ins w:id="8" w:author="Садыкова Жанар" w:date="2016-05-20T16:26:00Z">
        <w:r w:rsidRPr="004D2DFD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План мониторинга</w:t>
        </w:r>
      </w:ins>
    </w:p>
    <w:p w:rsidR="004D2DFD" w:rsidRPr="004D2DFD" w:rsidRDefault="004D2DFD" w:rsidP="004D2DFD">
      <w:pPr>
        <w:pStyle w:val="a7"/>
        <w:numPr>
          <w:ilvl w:val="0"/>
          <w:numId w:val="12"/>
        </w:numPr>
        <w:rPr>
          <w:ins w:id="9" w:author="Садыкова Жанар" w:date="2016-05-20T16:26:00Z"/>
          <w:rFonts w:ascii="Times New Roman" w:hAnsi="Times New Roman"/>
          <w:color w:val="000000"/>
          <w:sz w:val="24"/>
          <w:szCs w:val="24"/>
          <w:shd w:val="clear" w:color="auto" w:fill="FFFFFF"/>
        </w:rPr>
      </w:pPr>
      <w:ins w:id="10" w:author="Садыкова Жанар" w:date="2016-05-20T16:26:00Z">
        <w:r w:rsidRPr="004D2DFD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Промежуточное заключение</w:t>
        </w:r>
      </w:ins>
    </w:p>
    <w:p w:rsidR="004D2DFD" w:rsidRDefault="004D2DFD" w:rsidP="004D2DFD">
      <w:pPr>
        <w:pStyle w:val="a7"/>
        <w:numPr>
          <w:ilvl w:val="0"/>
          <w:numId w:val="12"/>
        </w:numPr>
        <w:rPr>
          <w:ins w:id="11" w:author="Садыкова Жанар" w:date="2016-05-20T16:39:00Z"/>
          <w:rFonts w:ascii="Times New Roman" w:hAnsi="Times New Roman"/>
          <w:color w:val="000000"/>
          <w:sz w:val="24"/>
          <w:szCs w:val="24"/>
          <w:shd w:val="clear" w:color="auto" w:fill="FFFFFF"/>
        </w:rPr>
      </w:pPr>
      <w:ins w:id="12" w:author="Садыкова Жанар" w:date="2016-05-20T16:26:00Z">
        <w:r w:rsidRPr="004D2DFD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Итоговое заключение</w:t>
        </w:r>
      </w:ins>
    </w:p>
    <w:p w:rsidR="003C7483" w:rsidRPr="004D2DFD" w:rsidRDefault="003C7483" w:rsidP="003C7483">
      <w:pPr>
        <w:pStyle w:val="a7"/>
        <w:ind w:left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ins w:id="13" w:author="Садыкова Жанар" w:date="2016-05-20T16:39:00Z">
        <w:r>
          <w:object w:dxaOrig="11706" w:dyaOrig="36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02.5pt;height:158.25pt" o:ole="">
              <v:imagedata r:id="rId18" o:title=""/>
            </v:shape>
            <o:OLEObject Type="Embed" ProgID="Visio.Drawing.11" ShapeID="_x0000_i1025" DrawAspect="Content" ObjectID="_1525267951" r:id="rId19"/>
          </w:object>
        </w:r>
      </w:ins>
    </w:p>
    <w:p w:rsidR="004D2DFD" w:rsidRDefault="004D2DFD" w:rsidP="003C7483">
      <w:pPr>
        <w:jc w:val="center"/>
        <w:rPr>
          <w:ins w:id="14" w:author="Садыкова Жанар" w:date="2016-05-20T16:40:00Z"/>
          <w:i/>
          <w:color w:val="000000"/>
          <w:sz w:val="24"/>
          <w:szCs w:val="24"/>
          <w:shd w:val="clear" w:color="auto" w:fill="FFFFFF"/>
        </w:rPr>
      </w:pPr>
      <w:ins w:id="15" w:author="Садыкова Жанар" w:date="2016-05-20T16:27:00Z">
        <w:r w:rsidRPr="003C7483">
          <w:rPr>
            <w:i/>
            <w:color w:val="000000"/>
            <w:sz w:val="24"/>
            <w:szCs w:val="24"/>
            <w:shd w:val="clear" w:color="auto" w:fill="FFFFFF"/>
          </w:rPr>
          <w:t>Маршрут по согласован</w:t>
        </w:r>
        <w:r w:rsidR="003C7483" w:rsidRPr="003C7483">
          <w:rPr>
            <w:i/>
            <w:color w:val="000000"/>
            <w:sz w:val="24"/>
            <w:szCs w:val="24"/>
            <w:shd w:val="clear" w:color="auto" w:fill="FFFFFF"/>
          </w:rPr>
          <w:t>ию вышеперечисленных документов</w:t>
        </w:r>
      </w:ins>
    </w:p>
    <w:p w:rsidR="003C7483" w:rsidRPr="003C7483" w:rsidRDefault="003C7483" w:rsidP="003C7483">
      <w:pPr>
        <w:jc w:val="center"/>
        <w:rPr>
          <w:ins w:id="16" w:author="Садыкова Жанар" w:date="2016-05-20T16:27:00Z"/>
          <w:i/>
          <w:color w:val="000000"/>
          <w:sz w:val="24"/>
          <w:szCs w:val="24"/>
          <w:shd w:val="clear" w:color="auto" w:fill="FFFFFF"/>
        </w:rPr>
      </w:pPr>
    </w:p>
    <w:p w:rsidR="00C20611" w:rsidRPr="00AD6CFB" w:rsidRDefault="00C20611" w:rsidP="00F04117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AD6CFB">
        <w:rPr>
          <w:color w:val="000000"/>
          <w:sz w:val="24"/>
          <w:szCs w:val="24"/>
          <w:shd w:val="clear" w:color="auto" w:fill="FFFFFF"/>
        </w:rPr>
        <w:t>В кабинете руководителя доступна вкладка «Эксперты», который отсутствует у экспертов.</w:t>
      </w:r>
    </w:p>
    <w:p w:rsidR="00C20611" w:rsidRPr="00AD6CFB" w:rsidRDefault="00C20611" w:rsidP="00F04117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AD6CFB">
        <w:rPr>
          <w:color w:val="000000"/>
          <w:sz w:val="24"/>
          <w:szCs w:val="24"/>
          <w:shd w:val="clear" w:color="auto" w:fill="FFFFFF"/>
        </w:rPr>
        <w:t>При переходе на данную вкладку открывается окно со списком всех пользователей в системе с ролью «эксперт» и «</w:t>
      </w:r>
      <w:proofErr w:type="gramStart"/>
      <w:r w:rsidRPr="00AD6CFB">
        <w:rPr>
          <w:color w:val="000000"/>
          <w:sz w:val="24"/>
          <w:szCs w:val="24"/>
          <w:shd w:val="clear" w:color="auto" w:fill="FFFFFF"/>
        </w:rPr>
        <w:t>сур-эксперт</w:t>
      </w:r>
      <w:proofErr w:type="gramEnd"/>
      <w:r w:rsidRPr="00AD6CFB">
        <w:rPr>
          <w:color w:val="000000"/>
          <w:sz w:val="24"/>
          <w:szCs w:val="24"/>
          <w:shd w:val="clear" w:color="auto" w:fill="FFFFFF"/>
        </w:rPr>
        <w:t>».</w:t>
      </w:r>
    </w:p>
    <w:p w:rsidR="00C20611" w:rsidRPr="00AD6CFB" w:rsidRDefault="00C20611" w:rsidP="00C20611">
      <w:pPr>
        <w:rPr>
          <w:color w:val="000000"/>
          <w:sz w:val="24"/>
          <w:szCs w:val="24"/>
          <w:shd w:val="clear" w:color="auto" w:fill="FFFFFF"/>
        </w:rPr>
      </w:pPr>
      <w:r w:rsidRPr="00AD6CFB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0F05492" wp14:editId="1EE90DA7">
            <wp:extent cx="638175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1" w:rsidRPr="00AD6CFB" w:rsidRDefault="008E3532" w:rsidP="00C20611">
      <w:pPr>
        <w:jc w:val="center"/>
        <w:rPr>
          <w:i/>
          <w:sz w:val="24"/>
          <w:szCs w:val="24"/>
        </w:rPr>
      </w:pPr>
      <w:r w:rsidRPr="00AD6CFB">
        <w:rPr>
          <w:i/>
          <w:sz w:val="24"/>
          <w:szCs w:val="24"/>
        </w:rPr>
        <w:t>Рис.</w:t>
      </w:r>
      <w:ins w:id="17" w:author="Садыкова Жанар" w:date="2016-05-20T16:21:00Z">
        <w:r w:rsidR="004D2DFD">
          <w:rPr>
            <w:i/>
            <w:sz w:val="24"/>
            <w:szCs w:val="24"/>
          </w:rPr>
          <w:t>10</w:t>
        </w:r>
      </w:ins>
      <w:del w:id="18" w:author="Садыкова Жанар" w:date="2016-05-20T16:21:00Z">
        <w:r w:rsidRPr="00AD6CFB" w:rsidDel="004D2DFD">
          <w:rPr>
            <w:i/>
            <w:sz w:val="24"/>
            <w:szCs w:val="24"/>
          </w:rPr>
          <w:delText>8</w:delText>
        </w:r>
      </w:del>
    </w:p>
    <w:p w:rsidR="00C20611" w:rsidRPr="00AD6CFB" w:rsidRDefault="00C20611" w:rsidP="00C20611">
      <w:pPr>
        <w:rPr>
          <w:sz w:val="24"/>
          <w:szCs w:val="24"/>
        </w:rPr>
      </w:pPr>
      <w:r w:rsidRPr="00AD6CFB">
        <w:rPr>
          <w:sz w:val="24"/>
          <w:szCs w:val="24"/>
        </w:rPr>
        <w:t xml:space="preserve">Можно выполнить поиск по имени и фамилии эксперта. </w:t>
      </w:r>
    </w:p>
    <w:p w:rsidR="00C20611" w:rsidRPr="00AD6CFB" w:rsidRDefault="00C20611" w:rsidP="00C20611">
      <w:pPr>
        <w:rPr>
          <w:color w:val="000000"/>
          <w:sz w:val="24"/>
          <w:szCs w:val="24"/>
          <w:shd w:val="clear" w:color="auto" w:fill="FFFFFF"/>
        </w:rPr>
      </w:pPr>
      <w:r w:rsidRPr="00AD6CFB">
        <w:rPr>
          <w:color w:val="000000"/>
          <w:sz w:val="24"/>
          <w:szCs w:val="24"/>
          <w:shd w:val="clear" w:color="auto" w:fill="FFFFFF"/>
        </w:rPr>
        <w:t>Под именем пользователя отображается список проектов эксперта по статусам.</w:t>
      </w:r>
    </w:p>
    <w:p w:rsidR="00C20611" w:rsidRPr="00AD6CFB" w:rsidRDefault="00C20611" w:rsidP="00C20611">
      <w:pPr>
        <w:rPr>
          <w:color w:val="000000"/>
          <w:sz w:val="24"/>
          <w:szCs w:val="24"/>
          <w:shd w:val="clear" w:color="auto" w:fill="FFFFFF"/>
        </w:rPr>
      </w:pPr>
      <w:r w:rsidRPr="00AD6CFB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DBD8460" wp14:editId="1A8C51DF">
            <wp:extent cx="638175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1" w:rsidRPr="00AD6CFB" w:rsidRDefault="008E3532" w:rsidP="00C20611">
      <w:pPr>
        <w:jc w:val="center"/>
        <w:rPr>
          <w:i/>
          <w:sz w:val="24"/>
          <w:szCs w:val="24"/>
        </w:rPr>
      </w:pPr>
      <w:r w:rsidRPr="00AD6CFB">
        <w:rPr>
          <w:i/>
          <w:sz w:val="24"/>
          <w:szCs w:val="24"/>
        </w:rPr>
        <w:t>Рис.</w:t>
      </w:r>
      <w:ins w:id="19" w:author="Садыкова Жанар" w:date="2016-05-20T16:21:00Z">
        <w:r w:rsidR="004D2DFD">
          <w:rPr>
            <w:i/>
            <w:sz w:val="24"/>
            <w:szCs w:val="24"/>
          </w:rPr>
          <w:t>11</w:t>
        </w:r>
      </w:ins>
      <w:del w:id="20" w:author="Садыкова Жанар" w:date="2016-05-20T16:21:00Z">
        <w:r w:rsidRPr="00AD6CFB" w:rsidDel="004D2DFD">
          <w:rPr>
            <w:i/>
            <w:sz w:val="24"/>
            <w:szCs w:val="24"/>
          </w:rPr>
          <w:delText>9</w:delText>
        </w:r>
      </w:del>
    </w:p>
    <w:p w:rsidR="00C20611" w:rsidRPr="00AD6CFB" w:rsidRDefault="00C20611" w:rsidP="00C20611">
      <w:pPr>
        <w:rPr>
          <w:sz w:val="24"/>
          <w:szCs w:val="24"/>
        </w:rPr>
      </w:pPr>
    </w:p>
    <w:p w:rsidR="00C20611" w:rsidRPr="00AD6CFB" w:rsidRDefault="00C20611" w:rsidP="00C20611">
      <w:pPr>
        <w:rPr>
          <w:color w:val="000000"/>
          <w:sz w:val="24"/>
          <w:szCs w:val="24"/>
          <w:shd w:val="clear" w:color="auto" w:fill="FFFFFF"/>
        </w:rPr>
      </w:pPr>
      <w:r w:rsidRPr="00AD6CFB">
        <w:rPr>
          <w:color w:val="000000"/>
          <w:sz w:val="24"/>
          <w:szCs w:val="24"/>
          <w:shd w:val="clear" w:color="auto" w:fill="FFFFFF"/>
        </w:rPr>
        <w:t>С левой стороны показано количество проектов в разрезе степени рисков. Нажав на ФИО эксперта, можно посмотреть список проектов, которые находятся на мониторинге у данного эксперта.</w:t>
      </w:r>
    </w:p>
    <w:p w:rsidR="00C20611" w:rsidRPr="00AD6CFB" w:rsidRDefault="00C20611" w:rsidP="00C20611">
      <w:pPr>
        <w:rPr>
          <w:color w:val="000000"/>
          <w:sz w:val="24"/>
          <w:szCs w:val="24"/>
          <w:shd w:val="clear" w:color="auto" w:fill="FFFFFF"/>
        </w:rPr>
      </w:pPr>
      <w:r w:rsidRPr="00AD6CFB">
        <w:rPr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142DA4F7" wp14:editId="361E601D">
            <wp:extent cx="6391275" cy="2714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1" w:rsidRPr="00AD6CFB" w:rsidRDefault="008E3532" w:rsidP="00C20611">
      <w:pPr>
        <w:jc w:val="center"/>
        <w:rPr>
          <w:i/>
          <w:sz w:val="24"/>
          <w:szCs w:val="24"/>
        </w:rPr>
      </w:pPr>
      <w:r w:rsidRPr="00AD6CFB">
        <w:rPr>
          <w:i/>
          <w:sz w:val="24"/>
          <w:szCs w:val="24"/>
        </w:rPr>
        <w:t>Рис.1</w:t>
      </w:r>
      <w:ins w:id="21" w:author="Садыкова Жанар" w:date="2016-05-20T16:21:00Z">
        <w:r w:rsidR="004D2DFD">
          <w:rPr>
            <w:i/>
            <w:sz w:val="24"/>
            <w:szCs w:val="24"/>
          </w:rPr>
          <w:t>2</w:t>
        </w:r>
      </w:ins>
      <w:del w:id="22" w:author="Садыкова Жанар" w:date="2016-05-20T16:21:00Z">
        <w:r w:rsidRPr="00AD6CFB" w:rsidDel="004D2DFD">
          <w:rPr>
            <w:i/>
            <w:sz w:val="24"/>
            <w:szCs w:val="24"/>
          </w:rPr>
          <w:delText>0</w:delText>
        </w:r>
      </w:del>
    </w:p>
    <w:p w:rsidR="00BB087E" w:rsidRPr="00AD6CFB" w:rsidRDefault="00BB087E" w:rsidP="00BB087E">
      <w:pPr>
        <w:pStyle w:val="a7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AD6CFB">
        <w:rPr>
          <w:rFonts w:ascii="Times New Roman" w:hAnsi="Times New Roman"/>
          <w:b/>
          <w:sz w:val="24"/>
          <w:szCs w:val="24"/>
        </w:rPr>
        <w:t xml:space="preserve">Управление уведомлениями </w:t>
      </w:r>
    </w:p>
    <w:p w:rsidR="00BB087E" w:rsidRPr="00AD6CFB" w:rsidRDefault="00BB087E" w:rsidP="00BB087E">
      <w:pPr>
        <w:ind w:left="708"/>
        <w:rPr>
          <w:sz w:val="24"/>
          <w:szCs w:val="24"/>
        </w:rPr>
      </w:pPr>
      <w:r w:rsidRPr="00AD6CFB">
        <w:rPr>
          <w:sz w:val="24"/>
          <w:szCs w:val="24"/>
        </w:rPr>
        <w:t>Пользователи с</w:t>
      </w:r>
      <w:r w:rsidR="00AF4357" w:rsidRPr="00AD6CFB">
        <w:rPr>
          <w:sz w:val="24"/>
          <w:szCs w:val="24"/>
        </w:rPr>
        <w:t xml:space="preserve"> ролями</w:t>
      </w:r>
      <w:r w:rsidRPr="00AD6CFB">
        <w:rPr>
          <w:sz w:val="24"/>
          <w:szCs w:val="24"/>
        </w:rPr>
        <w:t xml:space="preserve"> «руководитель» могут отправлять уведомления остальным пользователям в системе с ролями «эксперт», «</w:t>
      </w:r>
      <w:proofErr w:type="spellStart"/>
      <w:r w:rsidRPr="00AD6CFB">
        <w:rPr>
          <w:sz w:val="24"/>
          <w:szCs w:val="24"/>
        </w:rPr>
        <w:t>грантополучатель</w:t>
      </w:r>
      <w:proofErr w:type="spellEnd"/>
      <w:r w:rsidRPr="00AD6CFB">
        <w:rPr>
          <w:sz w:val="24"/>
          <w:szCs w:val="24"/>
        </w:rPr>
        <w:t>».</w:t>
      </w:r>
    </w:p>
    <w:p w:rsidR="00BB087E" w:rsidRPr="00AD6CFB" w:rsidRDefault="00BB087E" w:rsidP="00BB087E">
      <w:pPr>
        <w:ind w:firstLine="708"/>
        <w:rPr>
          <w:color w:val="000000"/>
          <w:sz w:val="24"/>
          <w:szCs w:val="24"/>
          <w:shd w:val="clear" w:color="auto" w:fill="FFFFFF"/>
        </w:rPr>
      </w:pPr>
      <w:r w:rsidRPr="00AD6CFB">
        <w:rPr>
          <w:sz w:val="24"/>
          <w:szCs w:val="24"/>
        </w:rPr>
        <w:t xml:space="preserve">Для этого </w:t>
      </w:r>
      <w:r w:rsidRPr="00AD6CFB">
        <w:rPr>
          <w:color w:val="000000"/>
          <w:sz w:val="24"/>
          <w:szCs w:val="24"/>
          <w:shd w:val="clear" w:color="auto" w:fill="FFFFFF"/>
        </w:rPr>
        <w:t>необходимо в верхнем углу кликнуть на значок шестеренки и в выпадающем списке выбрать «Отправить уведомление».</w:t>
      </w:r>
    </w:p>
    <w:p w:rsidR="00BB087E" w:rsidRPr="00AD6CFB" w:rsidRDefault="00BB087E" w:rsidP="00BB087E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 w:rsidRPr="00AD6CFB"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659FDD8" wp14:editId="056C21FC">
            <wp:extent cx="331470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7E" w:rsidRPr="00AD6CFB" w:rsidRDefault="00BB087E" w:rsidP="00BB087E">
      <w:pPr>
        <w:ind w:firstLine="708"/>
        <w:jc w:val="center"/>
        <w:rPr>
          <w:i/>
          <w:sz w:val="24"/>
          <w:szCs w:val="24"/>
        </w:rPr>
      </w:pPr>
      <w:r w:rsidRPr="00AD6CFB">
        <w:rPr>
          <w:i/>
          <w:color w:val="000000"/>
          <w:sz w:val="24"/>
          <w:szCs w:val="24"/>
          <w:shd w:val="clear" w:color="auto" w:fill="FFFFFF"/>
        </w:rPr>
        <w:t>Рис.1</w:t>
      </w:r>
      <w:ins w:id="23" w:author="Садыкова Жанар" w:date="2016-05-20T16:21:00Z">
        <w:r w:rsidR="004D2DFD">
          <w:rPr>
            <w:i/>
            <w:color w:val="000000"/>
            <w:sz w:val="24"/>
            <w:szCs w:val="24"/>
            <w:shd w:val="clear" w:color="auto" w:fill="FFFFFF"/>
          </w:rPr>
          <w:t>3</w:t>
        </w:r>
      </w:ins>
      <w:del w:id="24" w:author="Садыкова Жанар" w:date="2016-05-20T16:21:00Z">
        <w:r w:rsidRPr="00AD6CFB" w:rsidDel="004D2DFD">
          <w:rPr>
            <w:i/>
            <w:color w:val="000000"/>
            <w:sz w:val="24"/>
            <w:szCs w:val="24"/>
            <w:shd w:val="clear" w:color="auto" w:fill="FFFFFF"/>
          </w:rPr>
          <w:delText>1</w:delText>
        </w:r>
      </w:del>
    </w:p>
    <w:p w:rsidR="00AD6CFB" w:rsidRDefault="00AD6CFB" w:rsidP="00AD6CFB">
      <w:pPr>
        <w:ind w:left="708"/>
        <w:rPr>
          <w:sz w:val="24"/>
          <w:szCs w:val="24"/>
        </w:rPr>
      </w:pPr>
      <w:r>
        <w:rPr>
          <w:sz w:val="24"/>
          <w:szCs w:val="24"/>
        </w:rPr>
        <w:t>В открывшемся окне ввести текст уведомления в поле «Сообщение» и  соответствующую «Дату», затем  нажать на кнопку «Отправить». При этом необходимо выбрать группу пользователей:</w:t>
      </w:r>
    </w:p>
    <w:p w:rsidR="00AD6CFB" w:rsidRPr="00BB087E" w:rsidRDefault="00AD6CFB" w:rsidP="00AD6CFB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BB087E">
        <w:rPr>
          <w:rFonts w:ascii="Times New Roman" w:hAnsi="Times New Roman"/>
          <w:sz w:val="24"/>
          <w:szCs w:val="24"/>
        </w:rPr>
        <w:t xml:space="preserve">Всем </w:t>
      </w:r>
      <w:r>
        <w:rPr>
          <w:rFonts w:ascii="Times New Roman" w:hAnsi="Times New Roman"/>
          <w:sz w:val="24"/>
          <w:szCs w:val="24"/>
        </w:rPr>
        <w:t>пользователям системы</w:t>
      </w:r>
    </w:p>
    <w:p w:rsidR="00AD6CFB" w:rsidRDefault="00AD6CFB" w:rsidP="00AD6CFB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Руководителям</w:t>
      </w:r>
    </w:p>
    <w:p w:rsidR="00AD6CFB" w:rsidRDefault="00AD6CFB" w:rsidP="00AD6CFB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Экспертам</w:t>
      </w:r>
    </w:p>
    <w:p w:rsidR="00AD6CFB" w:rsidRDefault="00AD6CFB" w:rsidP="00AD6CFB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Только </w:t>
      </w:r>
      <w:proofErr w:type="spellStart"/>
      <w:r>
        <w:rPr>
          <w:rFonts w:ascii="Times New Roman" w:hAnsi="Times New Roman"/>
          <w:sz w:val="24"/>
          <w:szCs w:val="24"/>
        </w:rPr>
        <w:t>Грантополучателям</w:t>
      </w:r>
      <w:proofErr w:type="spellEnd"/>
    </w:p>
    <w:p w:rsidR="00AD6CFB" w:rsidRPr="00BB087E" w:rsidRDefault="00AD6CFB" w:rsidP="00AD6CFB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BB087E">
        <w:rPr>
          <w:rFonts w:ascii="Times New Roman" w:hAnsi="Times New Roman"/>
          <w:sz w:val="24"/>
          <w:szCs w:val="24"/>
        </w:rPr>
        <w:t xml:space="preserve">По проекту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087E" w:rsidRPr="00AD6CFB" w:rsidRDefault="00AD6CFB" w:rsidP="00BB087E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DC7E59" wp14:editId="02E7C6AC">
            <wp:extent cx="4278544" cy="2822851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14" cy="282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7E" w:rsidRPr="00AD6CFB" w:rsidRDefault="00BB087E" w:rsidP="00BB087E">
      <w:pPr>
        <w:ind w:firstLine="708"/>
        <w:jc w:val="center"/>
        <w:rPr>
          <w:i/>
          <w:sz w:val="24"/>
          <w:szCs w:val="24"/>
        </w:rPr>
      </w:pPr>
      <w:r w:rsidRPr="00AD6CFB">
        <w:rPr>
          <w:i/>
          <w:color w:val="000000"/>
          <w:sz w:val="24"/>
          <w:szCs w:val="24"/>
          <w:shd w:val="clear" w:color="auto" w:fill="FFFFFF"/>
        </w:rPr>
        <w:t>Рис.1</w:t>
      </w:r>
      <w:ins w:id="25" w:author="Садыкова Жанар" w:date="2016-05-20T16:21:00Z">
        <w:r w:rsidR="004D2DFD">
          <w:rPr>
            <w:i/>
            <w:color w:val="000000"/>
            <w:sz w:val="24"/>
            <w:szCs w:val="24"/>
            <w:shd w:val="clear" w:color="auto" w:fill="FFFFFF"/>
          </w:rPr>
          <w:t>4</w:t>
        </w:r>
      </w:ins>
      <w:del w:id="26" w:author="Садыкова Жанар" w:date="2016-05-20T16:21:00Z">
        <w:r w:rsidRPr="00AD6CFB" w:rsidDel="004D2DFD">
          <w:rPr>
            <w:i/>
            <w:color w:val="000000"/>
            <w:sz w:val="24"/>
            <w:szCs w:val="24"/>
            <w:shd w:val="clear" w:color="auto" w:fill="FFFFFF"/>
          </w:rPr>
          <w:delText>2</w:delText>
        </w:r>
      </w:del>
    </w:p>
    <w:p w:rsidR="00AD6CFB" w:rsidRPr="00BB087E" w:rsidRDefault="00AD6CFB" w:rsidP="00AD6CFB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При нажатии  на кнопку «Проекты», в окне появляется дополнительное поле «Проект», в данном поле нужно выбрать название проекта. В результате уведомление отправляется ответственному </w:t>
      </w:r>
      <w:proofErr w:type="spellStart"/>
      <w:r>
        <w:rPr>
          <w:sz w:val="24"/>
          <w:szCs w:val="24"/>
        </w:rPr>
        <w:t>грантополучателю</w:t>
      </w:r>
      <w:proofErr w:type="spellEnd"/>
      <w:r>
        <w:rPr>
          <w:sz w:val="24"/>
          <w:szCs w:val="24"/>
        </w:rPr>
        <w:t xml:space="preserve"> и эксперту этого проекта.</w:t>
      </w:r>
    </w:p>
    <w:p w:rsidR="00AD6CFB" w:rsidRDefault="00AD6CFB" w:rsidP="00AD6CFB">
      <w:pPr>
        <w:jc w:val="center"/>
        <w:rPr>
          <w:sz w:val="24"/>
          <w:szCs w:val="24"/>
        </w:rPr>
      </w:pPr>
      <w:r w:rsidRPr="00427F08">
        <w:rPr>
          <w:noProof/>
          <w:sz w:val="24"/>
          <w:szCs w:val="24"/>
        </w:rPr>
        <w:drawing>
          <wp:inline distT="0" distB="0" distL="0" distR="0" wp14:anchorId="44C50B52" wp14:editId="56501BE2">
            <wp:extent cx="3695700" cy="25384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22" cy="25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FB" w:rsidRDefault="00AD6CFB" w:rsidP="00AD6CFB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BB087E">
        <w:rPr>
          <w:i/>
          <w:color w:val="000000"/>
          <w:sz w:val="24"/>
          <w:szCs w:val="24"/>
          <w:shd w:val="clear" w:color="auto" w:fill="FFFFFF"/>
        </w:rPr>
        <w:t>Рис.</w:t>
      </w:r>
      <w:r>
        <w:rPr>
          <w:i/>
          <w:color w:val="000000"/>
          <w:sz w:val="24"/>
          <w:szCs w:val="24"/>
          <w:shd w:val="clear" w:color="auto" w:fill="FFFFFF"/>
        </w:rPr>
        <w:t>1</w:t>
      </w:r>
      <w:ins w:id="27" w:author="Садыкова Жанар" w:date="2016-05-20T16:21:00Z">
        <w:r w:rsidR="004D2DFD">
          <w:rPr>
            <w:i/>
            <w:color w:val="000000"/>
            <w:sz w:val="24"/>
            <w:szCs w:val="24"/>
            <w:shd w:val="clear" w:color="auto" w:fill="FFFFFF"/>
          </w:rPr>
          <w:t>5</w:t>
        </w:r>
      </w:ins>
      <w:del w:id="28" w:author="Садыкова Жанар" w:date="2016-05-20T16:21:00Z">
        <w:r w:rsidDel="004D2DFD">
          <w:rPr>
            <w:i/>
            <w:color w:val="000000"/>
            <w:sz w:val="24"/>
            <w:szCs w:val="24"/>
            <w:shd w:val="clear" w:color="auto" w:fill="FFFFFF"/>
          </w:rPr>
          <w:delText>3</w:delText>
        </w:r>
      </w:del>
    </w:p>
    <w:p w:rsidR="00AD6CFB" w:rsidRDefault="00AD6CFB" w:rsidP="004D2DFD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Если все выполнено корректно, выйдет системное сообщение:</w:t>
      </w:r>
    </w:p>
    <w:p w:rsidR="00AD6CFB" w:rsidRDefault="00AD6CFB" w:rsidP="00AD6CFB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AD6CFB" w:rsidRDefault="00AD6CFB" w:rsidP="00AD6CFB">
      <w:pPr>
        <w:ind w:firstLine="708"/>
        <w:jc w:val="center"/>
        <w:rPr>
          <w:i/>
          <w:color w:val="000000"/>
          <w:sz w:val="24"/>
          <w:szCs w:val="24"/>
          <w:u w:val="single"/>
          <w:shd w:val="clear" w:color="auto" w:fill="FFFFFF"/>
        </w:rPr>
      </w:pPr>
      <w:r w:rsidRPr="006D7A83">
        <w:rPr>
          <w:i/>
          <w:color w:val="000000"/>
          <w:sz w:val="24"/>
          <w:szCs w:val="24"/>
          <w:u w:val="single"/>
          <w:shd w:val="clear" w:color="auto" w:fill="FFFFFF"/>
        </w:rPr>
        <w:t>Уведомления успешно отправлены</w:t>
      </w:r>
      <w:r>
        <w:rPr>
          <w:i/>
          <w:color w:val="000000"/>
          <w:sz w:val="24"/>
          <w:szCs w:val="24"/>
          <w:u w:val="single"/>
          <w:shd w:val="clear" w:color="auto" w:fill="FFFFFF"/>
        </w:rPr>
        <w:t>.</w:t>
      </w:r>
    </w:p>
    <w:p w:rsidR="003C7483" w:rsidRDefault="003C7483" w:rsidP="003C7483">
      <w:pPr>
        <w:pStyle w:val="a7"/>
        <w:numPr>
          <w:ilvl w:val="0"/>
          <w:numId w:val="6"/>
        </w:numPr>
        <w:rPr>
          <w:ins w:id="29" w:author="Садыкова Жанар" w:date="2016-05-20T16:42:00Z"/>
          <w:rFonts w:ascii="Times New Roman" w:hAnsi="Times New Roman"/>
          <w:b/>
          <w:sz w:val="24"/>
          <w:szCs w:val="24"/>
        </w:rPr>
      </w:pPr>
      <w:ins w:id="30" w:author="Садыкова Жанар" w:date="2016-05-20T16:42:00Z">
        <w:r w:rsidRPr="00B65A28">
          <w:rPr>
            <w:rFonts w:ascii="Times New Roman" w:hAnsi="Times New Roman"/>
            <w:b/>
            <w:sz w:val="24"/>
            <w:szCs w:val="24"/>
          </w:rPr>
          <w:t>Фильтры по проектам</w:t>
        </w:r>
      </w:ins>
    </w:p>
    <w:p w:rsidR="003C7483" w:rsidRDefault="003C7483" w:rsidP="003C7483">
      <w:pPr>
        <w:pStyle w:val="a7"/>
        <w:ind w:left="0" w:firstLine="284"/>
        <w:jc w:val="both"/>
        <w:rPr>
          <w:ins w:id="31" w:author="Садыкова Жанар" w:date="2016-05-20T16:42:00Z"/>
          <w:rFonts w:ascii="Times New Roman" w:hAnsi="Times New Roman"/>
          <w:sz w:val="24"/>
          <w:szCs w:val="24"/>
        </w:rPr>
      </w:pPr>
      <w:ins w:id="32" w:author="Садыкова Жанар" w:date="2016-05-20T16:42:00Z">
        <w:r w:rsidRPr="00B65A28">
          <w:rPr>
            <w:rFonts w:ascii="Times New Roman" w:hAnsi="Times New Roman"/>
            <w:sz w:val="24"/>
            <w:szCs w:val="24"/>
          </w:rPr>
          <w:t xml:space="preserve">Для формирования сводного отчета по всем проектам, необходимо </w:t>
        </w:r>
        <w:r>
          <w:rPr>
            <w:rFonts w:ascii="Times New Roman" w:hAnsi="Times New Roman"/>
            <w:sz w:val="24"/>
            <w:szCs w:val="24"/>
          </w:rPr>
          <w:t>пройти на вкладку «Фильтры».</w:t>
        </w:r>
      </w:ins>
    </w:p>
    <w:p w:rsidR="003C7483" w:rsidRPr="00AA2BBB" w:rsidRDefault="003C7483" w:rsidP="003C7483">
      <w:pPr>
        <w:pStyle w:val="a7"/>
        <w:ind w:left="0" w:firstLine="284"/>
        <w:jc w:val="both"/>
        <w:rPr>
          <w:ins w:id="33" w:author="Садыкова Жанар" w:date="2016-05-20T16:42:00Z"/>
          <w:rFonts w:ascii="Times New Roman" w:hAnsi="Times New Roman"/>
          <w:sz w:val="24"/>
          <w:szCs w:val="24"/>
        </w:rPr>
      </w:pPr>
      <w:ins w:id="34" w:author="Садыкова Жанар" w:date="2016-05-20T16:42:00Z">
        <w:r>
          <w:rPr>
            <w:rFonts w:ascii="Times New Roman" w:hAnsi="Times New Roman"/>
            <w:sz w:val="24"/>
            <w:szCs w:val="24"/>
          </w:rPr>
          <w:t>«Фильтр по реестру проектов» - отображает общую информацию по проектам, чтобы запустить отчет необходимо указать дату и в</w:t>
        </w:r>
        <w:r w:rsidRPr="00B65A28">
          <w:rPr>
            <w:rFonts w:ascii="Times New Roman" w:hAnsi="Times New Roman"/>
            <w:sz w:val="24"/>
            <w:szCs w:val="24"/>
          </w:rPr>
          <w:t xml:space="preserve">ыбрать столбцы в отчете, затем нажать на кнопку «выгрузить в </w:t>
        </w:r>
        <w:proofErr w:type="spellStart"/>
        <w:r w:rsidRPr="00B65A28">
          <w:rPr>
            <w:rFonts w:ascii="Times New Roman" w:hAnsi="Times New Roman"/>
            <w:sz w:val="24"/>
            <w:szCs w:val="24"/>
          </w:rPr>
          <w:t>Excel</w:t>
        </w:r>
        <w:proofErr w:type="spellEnd"/>
        <w:r w:rsidRPr="00B65A28">
          <w:rPr>
            <w:rFonts w:ascii="Times New Roman" w:hAnsi="Times New Roman"/>
            <w:sz w:val="24"/>
            <w:szCs w:val="24"/>
          </w:rPr>
          <w:t>»</w:t>
        </w:r>
        <w:r>
          <w:rPr>
            <w:rFonts w:ascii="Times New Roman" w:hAnsi="Times New Roman"/>
            <w:sz w:val="24"/>
            <w:szCs w:val="24"/>
          </w:rPr>
          <w:t xml:space="preserve">. </w:t>
        </w:r>
        <w:r w:rsidRPr="00AA2BBB">
          <w:rPr>
            <w:rFonts w:ascii="Times New Roman" w:hAnsi="Times New Roman"/>
            <w:sz w:val="24"/>
            <w:szCs w:val="24"/>
          </w:rPr>
          <w:t xml:space="preserve">Период равняется дате договора. </w:t>
        </w:r>
      </w:ins>
    </w:p>
    <w:p w:rsidR="003C7483" w:rsidRDefault="003C7483" w:rsidP="003C7483">
      <w:pPr>
        <w:pStyle w:val="a7"/>
        <w:ind w:left="-142"/>
        <w:rPr>
          <w:ins w:id="35" w:author="Садыкова Жанар" w:date="2016-05-20T16:42:00Z"/>
          <w:rFonts w:ascii="Times New Roman" w:hAnsi="Times New Roman"/>
          <w:sz w:val="24"/>
          <w:szCs w:val="24"/>
        </w:rPr>
      </w:pPr>
      <w:ins w:id="36" w:author="Садыкова Жанар" w:date="2016-05-20T16:42:00Z">
        <w:r w:rsidRPr="00323AA6">
          <w:rPr>
            <w:rFonts w:ascii="Times New Roman" w:hAnsi="Times New Roman"/>
            <w:noProof/>
            <w:sz w:val="24"/>
            <w:szCs w:val="24"/>
            <w:lang w:eastAsia="ru-RU"/>
          </w:rPr>
          <w:lastRenderedPageBreak/>
          <w:drawing>
            <wp:inline distT="0" distB="0" distL="0" distR="0" wp14:anchorId="70CE6592" wp14:editId="391B9384">
              <wp:extent cx="6379845" cy="4923155"/>
              <wp:effectExtent l="0" t="0" r="1905" b="0"/>
              <wp:docPr id="61" name="Рисунок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9845" cy="4923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C7483" w:rsidRDefault="003C7483" w:rsidP="003C7483">
      <w:pPr>
        <w:pStyle w:val="a7"/>
        <w:ind w:left="0"/>
        <w:jc w:val="center"/>
        <w:rPr>
          <w:ins w:id="37" w:author="Садыкова Жанар" w:date="2016-05-20T16:42:00Z"/>
          <w:rFonts w:ascii="Times New Roman" w:hAnsi="Times New Roman"/>
          <w:i/>
          <w:sz w:val="24"/>
          <w:szCs w:val="24"/>
          <w:lang w:val="kk-KZ"/>
        </w:rPr>
      </w:pPr>
      <w:ins w:id="38" w:author="Садыкова Жанар" w:date="2016-05-20T16:42:00Z">
        <w:r>
          <w:rPr>
            <w:rFonts w:ascii="Times New Roman" w:hAnsi="Times New Roman"/>
            <w:i/>
            <w:sz w:val="24"/>
            <w:szCs w:val="24"/>
            <w:lang w:val="kk-KZ"/>
          </w:rPr>
          <w:t>Рис</w:t>
        </w:r>
        <w:r w:rsidRPr="000015E5">
          <w:rPr>
            <w:rFonts w:ascii="Times New Roman" w:hAnsi="Times New Roman"/>
            <w:i/>
            <w:sz w:val="24"/>
            <w:szCs w:val="24"/>
            <w:lang w:val="kk-KZ"/>
          </w:rPr>
          <w:t>.</w:t>
        </w:r>
      </w:ins>
      <w:ins w:id="39" w:author="Садыкова Жанар" w:date="2016-05-20T16:43:00Z">
        <w:r>
          <w:rPr>
            <w:rFonts w:ascii="Times New Roman" w:hAnsi="Times New Roman"/>
            <w:i/>
            <w:sz w:val="24"/>
            <w:szCs w:val="24"/>
            <w:lang w:val="kk-KZ"/>
          </w:rPr>
          <w:t>16</w:t>
        </w:r>
      </w:ins>
    </w:p>
    <w:p w:rsidR="003C7483" w:rsidRDefault="003C7483" w:rsidP="003C7483">
      <w:pPr>
        <w:pStyle w:val="a7"/>
        <w:ind w:left="0"/>
        <w:rPr>
          <w:ins w:id="40" w:author="Садыкова Жанар" w:date="2016-05-20T16:42:00Z"/>
          <w:rFonts w:ascii="Times New Roman" w:hAnsi="Times New Roman"/>
          <w:i/>
          <w:sz w:val="24"/>
          <w:szCs w:val="24"/>
          <w:lang w:val="kk-KZ"/>
        </w:rPr>
      </w:pPr>
      <w:ins w:id="41" w:author="Садыкова Жанар" w:date="2016-05-20T16:42:00Z">
        <w:r>
          <w:rPr>
            <w:rFonts w:ascii="Times New Roman" w:hAnsi="Times New Roman"/>
            <w:sz w:val="24"/>
            <w:szCs w:val="24"/>
          </w:rPr>
          <w:t xml:space="preserve">«Фильтр по показателям проекта» - отображает данные по форме показателей эффективности проекта. Необходимо указать проект и дату заполнения формы по показателям и </w:t>
        </w:r>
        <w:r w:rsidRPr="00B65A28">
          <w:rPr>
            <w:rFonts w:ascii="Times New Roman" w:hAnsi="Times New Roman"/>
            <w:sz w:val="24"/>
            <w:szCs w:val="24"/>
          </w:rPr>
          <w:t xml:space="preserve">нажать на кнопку «выгрузить в </w:t>
        </w:r>
        <w:proofErr w:type="spellStart"/>
        <w:r w:rsidRPr="00B65A28">
          <w:rPr>
            <w:rFonts w:ascii="Times New Roman" w:hAnsi="Times New Roman"/>
            <w:sz w:val="24"/>
            <w:szCs w:val="24"/>
          </w:rPr>
          <w:t>Excel</w:t>
        </w:r>
        <w:proofErr w:type="spellEnd"/>
        <w:r w:rsidRPr="00B65A28">
          <w:rPr>
            <w:rFonts w:ascii="Times New Roman" w:hAnsi="Times New Roman"/>
            <w:sz w:val="24"/>
            <w:szCs w:val="24"/>
          </w:rPr>
          <w:t>»</w:t>
        </w:r>
        <w:r>
          <w:rPr>
            <w:rFonts w:ascii="Times New Roman" w:hAnsi="Times New Roman"/>
            <w:sz w:val="24"/>
            <w:szCs w:val="24"/>
          </w:rPr>
          <w:t>.</w:t>
        </w:r>
      </w:ins>
    </w:p>
    <w:p w:rsidR="003C7483" w:rsidRDefault="003C7483" w:rsidP="003C7483">
      <w:pPr>
        <w:pStyle w:val="a7"/>
        <w:ind w:left="0"/>
        <w:rPr>
          <w:ins w:id="42" w:author="Садыкова Жанар" w:date="2016-05-20T16:42:00Z"/>
          <w:rFonts w:ascii="Times New Roman" w:hAnsi="Times New Roman"/>
          <w:i/>
          <w:sz w:val="24"/>
          <w:szCs w:val="24"/>
          <w:lang w:val="kk-KZ"/>
        </w:rPr>
      </w:pPr>
      <w:ins w:id="43" w:author="Садыкова Жанар" w:date="2016-05-20T16:42:00Z">
        <w:r w:rsidRPr="00323AA6">
          <w:rPr>
            <w:rFonts w:ascii="Times New Roman" w:hAnsi="Times New Roman"/>
            <w:i/>
            <w:noProof/>
            <w:sz w:val="24"/>
            <w:szCs w:val="24"/>
            <w:lang w:eastAsia="ru-RU"/>
          </w:rPr>
          <w:drawing>
            <wp:inline distT="0" distB="0" distL="0" distR="0" wp14:anchorId="71F703FE" wp14:editId="2C612DB2">
              <wp:extent cx="6388735" cy="2030730"/>
              <wp:effectExtent l="0" t="0" r="0" b="7620"/>
              <wp:docPr id="62" name="Рисунок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88735" cy="2030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C7483" w:rsidRDefault="003C7483" w:rsidP="003C7483">
      <w:pPr>
        <w:pStyle w:val="a7"/>
        <w:ind w:left="0"/>
        <w:jc w:val="center"/>
        <w:rPr>
          <w:ins w:id="44" w:author="Садыкова Жанар" w:date="2016-05-20T16:42:00Z"/>
          <w:rFonts w:ascii="Times New Roman" w:hAnsi="Times New Roman"/>
          <w:i/>
          <w:sz w:val="24"/>
          <w:szCs w:val="24"/>
          <w:lang w:val="kk-KZ"/>
        </w:rPr>
      </w:pPr>
      <w:ins w:id="45" w:author="Садыкова Жанар" w:date="2016-05-20T16:42:00Z">
        <w:r>
          <w:rPr>
            <w:rFonts w:ascii="Times New Roman" w:hAnsi="Times New Roman"/>
            <w:i/>
            <w:sz w:val="24"/>
            <w:szCs w:val="24"/>
            <w:lang w:val="kk-KZ"/>
          </w:rPr>
          <w:t>Рис</w:t>
        </w:r>
        <w:r w:rsidRPr="000015E5">
          <w:rPr>
            <w:rFonts w:ascii="Times New Roman" w:hAnsi="Times New Roman"/>
            <w:i/>
            <w:sz w:val="24"/>
            <w:szCs w:val="24"/>
            <w:lang w:val="kk-KZ"/>
          </w:rPr>
          <w:t>.</w:t>
        </w:r>
      </w:ins>
      <w:ins w:id="46" w:author="Садыкова Жанар" w:date="2016-05-20T16:43:00Z">
        <w:r>
          <w:rPr>
            <w:rFonts w:ascii="Times New Roman" w:hAnsi="Times New Roman"/>
            <w:i/>
            <w:sz w:val="24"/>
            <w:szCs w:val="24"/>
            <w:lang w:val="kk-KZ"/>
          </w:rPr>
          <w:t>17</w:t>
        </w:r>
      </w:ins>
    </w:p>
    <w:p w:rsidR="00BB087E" w:rsidRDefault="003C7483" w:rsidP="00AD6CFB">
      <w:pPr>
        <w:ind w:left="708"/>
        <w:rPr>
          <w:ins w:id="47" w:author="Садыкова Жанар" w:date="2016-05-20T16:44:00Z"/>
          <w:sz w:val="24"/>
          <w:szCs w:val="24"/>
        </w:rPr>
      </w:pPr>
      <w:ins w:id="48" w:author="Садыкова Жанар" w:date="2016-05-20T16:43:00Z">
        <w:r>
          <w:rPr>
            <w:sz w:val="24"/>
            <w:szCs w:val="24"/>
          </w:rPr>
          <w:t>Во вкладке «Статистика»</w:t>
        </w:r>
      </w:ins>
      <w:ins w:id="49" w:author="Садыкова Жанар" w:date="2016-05-20T16:44:00Z">
        <w:r>
          <w:rPr>
            <w:sz w:val="24"/>
            <w:szCs w:val="24"/>
          </w:rPr>
          <w:t xml:space="preserve"> содержится информация по проектам в графическом виде.</w:t>
        </w:r>
      </w:ins>
      <w:ins w:id="50" w:author="Садыкова Жанар" w:date="2016-05-20T16:45:00Z">
        <w:r>
          <w:rPr>
            <w:sz w:val="24"/>
            <w:szCs w:val="24"/>
          </w:rPr>
          <w:t xml:space="preserve"> По умолчанию графики показывают информация по всем проектам в системе. На верху экрана можно настроить фильтр по дате проекта.</w:t>
        </w:r>
      </w:ins>
      <w:bookmarkStart w:id="51" w:name="_GoBack"/>
      <w:bookmarkEnd w:id="51"/>
    </w:p>
    <w:p w:rsidR="003C7483" w:rsidRDefault="003C7483" w:rsidP="003C7483">
      <w:pPr>
        <w:ind w:left="-284"/>
        <w:rPr>
          <w:ins w:id="52" w:author="Садыкова Жанар" w:date="2016-05-20T16:44:00Z"/>
          <w:sz w:val="24"/>
          <w:szCs w:val="24"/>
        </w:rPr>
      </w:pPr>
      <w:ins w:id="53" w:author="Садыкова Жанар" w:date="2016-05-20T16:44:00Z">
        <w:r>
          <w:rPr>
            <w:noProof/>
            <w:sz w:val="24"/>
            <w:szCs w:val="24"/>
          </w:rPr>
          <w:lastRenderedPageBreak/>
          <w:drawing>
            <wp:inline distT="0" distB="0" distL="0" distR="0">
              <wp:extent cx="6381750" cy="4419600"/>
              <wp:effectExtent l="0" t="0" r="0" b="0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81750" cy="441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C7483" w:rsidRDefault="003C7483" w:rsidP="003C7483">
      <w:pPr>
        <w:pStyle w:val="a7"/>
        <w:ind w:left="0"/>
        <w:jc w:val="center"/>
        <w:rPr>
          <w:ins w:id="54" w:author="Садыкова Жанар" w:date="2016-05-20T16:44:00Z"/>
          <w:rFonts w:ascii="Times New Roman" w:hAnsi="Times New Roman"/>
          <w:i/>
          <w:sz w:val="24"/>
          <w:szCs w:val="24"/>
          <w:lang w:val="kk-KZ"/>
        </w:rPr>
      </w:pPr>
      <w:ins w:id="55" w:author="Садыкова Жанар" w:date="2016-05-20T16:44:00Z">
        <w:r>
          <w:rPr>
            <w:rFonts w:ascii="Times New Roman" w:hAnsi="Times New Roman"/>
            <w:i/>
            <w:sz w:val="24"/>
            <w:szCs w:val="24"/>
            <w:lang w:val="kk-KZ"/>
          </w:rPr>
          <w:t>Рис</w:t>
        </w:r>
        <w:r w:rsidRPr="000015E5">
          <w:rPr>
            <w:rFonts w:ascii="Times New Roman" w:hAnsi="Times New Roman"/>
            <w:i/>
            <w:sz w:val="24"/>
            <w:szCs w:val="24"/>
            <w:lang w:val="kk-KZ"/>
          </w:rPr>
          <w:t>.</w:t>
        </w:r>
        <w:r>
          <w:rPr>
            <w:rFonts w:ascii="Times New Roman" w:hAnsi="Times New Roman"/>
            <w:i/>
            <w:sz w:val="24"/>
            <w:szCs w:val="24"/>
            <w:lang w:val="kk-KZ"/>
          </w:rPr>
          <w:t>18</w:t>
        </w:r>
      </w:ins>
    </w:p>
    <w:p w:rsidR="003C7483" w:rsidRPr="00AD6CFB" w:rsidRDefault="003C7483" w:rsidP="003C7483">
      <w:pPr>
        <w:ind w:left="-284"/>
        <w:rPr>
          <w:sz w:val="24"/>
          <w:szCs w:val="24"/>
        </w:rPr>
      </w:pPr>
    </w:p>
    <w:sectPr w:rsidR="003C7483" w:rsidRPr="00AD6CFB" w:rsidSect="00711C1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384" w:right="709" w:bottom="425" w:left="1134" w:header="284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B7A" w:rsidRDefault="00853B7A" w:rsidP="00E30824">
      <w:r>
        <w:separator/>
      </w:r>
    </w:p>
  </w:endnote>
  <w:endnote w:type="continuationSeparator" w:id="0">
    <w:p w:rsidR="00853B7A" w:rsidRDefault="00853B7A" w:rsidP="00E3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9A52D8" w:rsidP="006A227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F547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999" w:rsidRDefault="00853B7A" w:rsidP="00146D0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9A52D8" w:rsidP="006A227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F547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C7483">
      <w:rPr>
        <w:rStyle w:val="a9"/>
        <w:noProof/>
      </w:rPr>
      <w:t>9</w:t>
    </w:r>
    <w:r>
      <w:rPr>
        <w:rStyle w:val="a9"/>
      </w:rPr>
      <w:fldChar w:fldCharType="end"/>
    </w:r>
  </w:p>
  <w:p w:rsidR="00B12999" w:rsidRDefault="00853B7A" w:rsidP="00146D08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952" w:rsidRDefault="001029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B7A" w:rsidRDefault="00853B7A" w:rsidP="00E30824">
      <w:r>
        <w:separator/>
      </w:r>
    </w:p>
  </w:footnote>
  <w:footnote w:type="continuationSeparator" w:id="0">
    <w:p w:rsidR="00853B7A" w:rsidRDefault="00853B7A" w:rsidP="00E30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952" w:rsidRDefault="0010295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1E" w:rsidRDefault="00711C1E">
    <w:pPr>
      <w:pStyle w:val="a3"/>
    </w:pPr>
    <w:r w:rsidRPr="006938FF">
      <w:rPr>
        <w:bCs/>
        <w:noProof/>
        <w:sz w:val="24"/>
        <w:szCs w:val="24"/>
      </w:rPr>
      <w:drawing>
        <wp:inline distT="0" distB="0" distL="0" distR="0" wp14:anchorId="1BFA93C4" wp14:editId="77039540">
          <wp:extent cx="1765190" cy="572494"/>
          <wp:effectExtent l="0" t="0" r="0" b="0"/>
          <wp:docPr id="56" name="Рисунок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5190" cy="572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711C1E" w:rsidP="00711C1E">
    <w:pPr>
      <w:pStyle w:val="a3"/>
      <w:tabs>
        <w:tab w:val="clear" w:pos="4153"/>
        <w:tab w:val="center" w:pos="4395"/>
      </w:tabs>
    </w:pPr>
    <w:r w:rsidRPr="006938FF">
      <w:rPr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F81AA4A" wp14:editId="0C6EC469">
          <wp:simplePos x="0" y="0"/>
          <wp:positionH relativeFrom="column">
            <wp:posOffset>-113665</wp:posOffset>
          </wp:positionH>
          <wp:positionV relativeFrom="paragraph">
            <wp:posOffset>54610</wp:posOffset>
          </wp:positionV>
          <wp:extent cx="1764665" cy="572135"/>
          <wp:effectExtent l="0" t="0" r="0" b="0"/>
          <wp:wrapNone/>
          <wp:docPr id="57" name="Рисунок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A9A">
      <w:rPr>
        <w:noProof/>
      </w:rPr>
      <w:drawing>
        <wp:anchor distT="0" distB="0" distL="114300" distR="114300" simplePos="0" relativeHeight="251660288" behindDoc="0" locked="0" layoutInCell="1" allowOverlap="1" wp14:anchorId="1071965C" wp14:editId="70A21352">
          <wp:simplePos x="0" y="0"/>
          <wp:positionH relativeFrom="column">
            <wp:posOffset>4600575</wp:posOffset>
          </wp:positionH>
          <wp:positionV relativeFrom="paragraph">
            <wp:posOffset>-9525</wp:posOffset>
          </wp:positionV>
          <wp:extent cx="1389600" cy="538914"/>
          <wp:effectExtent l="0" t="0" r="0" b="0"/>
          <wp:wrapNone/>
          <wp:docPr id="58" name="Picture 2" descr="http://gew.kz/wp-content/uploads/2013/11/Alma-clo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gew.kz/wp-content/uploads/2013/11/Alma-clou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600" cy="5389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711C1E">
      <w:t xml:space="preserve"> </w:t>
    </w:r>
    <w:r w:rsidR="00102952">
      <w:t>Инструкция пользователя ЭК Руководителя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2ED7"/>
    <w:multiLevelType w:val="hybridMultilevel"/>
    <w:tmpl w:val="EF44AEF8"/>
    <w:lvl w:ilvl="0" w:tplc="4C363C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CB32A3"/>
    <w:multiLevelType w:val="hybridMultilevel"/>
    <w:tmpl w:val="9CF01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6B2363"/>
    <w:multiLevelType w:val="hybridMultilevel"/>
    <w:tmpl w:val="84E0F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E33C91"/>
    <w:multiLevelType w:val="multilevel"/>
    <w:tmpl w:val="84AE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23294"/>
    <w:multiLevelType w:val="hybridMultilevel"/>
    <w:tmpl w:val="0A98CDE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B362A10"/>
    <w:multiLevelType w:val="hybridMultilevel"/>
    <w:tmpl w:val="AC04AFD2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A10E8"/>
    <w:multiLevelType w:val="hybridMultilevel"/>
    <w:tmpl w:val="A2EA8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F8132A"/>
    <w:multiLevelType w:val="hybridMultilevel"/>
    <w:tmpl w:val="3992F4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E261DD"/>
    <w:multiLevelType w:val="hybridMultilevel"/>
    <w:tmpl w:val="4F889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69283C"/>
    <w:multiLevelType w:val="hybridMultilevel"/>
    <w:tmpl w:val="97528F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AB83FAE"/>
    <w:multiLevelType w:val="hybridMultilevel"/>
    <w:tmpl w:val="498A9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17727"/>
    <w:multiLevelType w:val="hybridMultilevel"/>
    <w:tmpl w:val="DB969834"/>
    <w:lvl w:ilvl="0" w:tplc="FFFFFFFF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24"/>
    <w:rsid w:val="000015E5"/>
    <w:rsid w:val="00002464"/>
    <w:rsid w:val="00003460"/>
    <w:rsid w:val="00004C71"/>
    <w:rsid w:val="000144AD"/>
    <w:rsid w:val="00021199"/>
    <w:rsid w:val="00023E97"/>
    <w:rsid w:val="00026269"/>
    <w:rsid w:val="00031030"/>
    <w:rsid w:val="00041031"/>
    <w:rsid w:val="00043E50"/>
    <w:rsid w:val="0004504F"/>
    <w:rsid w:val="00045913"/>
    <w:rsid w:val="000515D3"/>
    <w:rsid w:val="000617D2"/>
    <w:rsid w:val="000640B0"/>
    <w:rsid w:val="000655CA"/>
    <w:rsid w:val="0006685F"/>
    <w:rsid w:val="00072F81"/>
    <w:rsid w:val="000833C4"/>
    <w:rsid w:val="000878C8"/>
    <w:rsid w:val="0009141B"/>
    <w:rsid w:val="000A22F6"/>
    <w:rsid w:val="000A6134"/>
    <w:rsid w:val="000B3C5E"/>
    <w:rsid w:val="000B618F"/>
    <w:rsid w:val="000C1DBF"/>
    <w:rsid w:val="000D1730"/>
    <w:rsid w:val="000D3C81"/>
    <w:rsid w:val="000E4EAB"/>
    <w:rsid w:val="00100D2E"/>
    <w:rsid w:val="00102952"/>
    <w:rsid w:val="00105699"/>
    <w:rsid w:val="0012139A"/>
    <w:rsid w:val="00124117"/>
    <w:rsid w:val="00130B3C"/>
    <w:rsid w:val="001311E7"/>
    <w:rsid w:val="001335A5"/>
    <w:rsid w:val="001371F0"/>
    <w:rsid w:val="00137671"/>
    <w:rsid w:val="00147733"/>
    <w:rsid w:val="001566E0"/>
    <w:rsid w:val="00176945"/>
    <w:rsid w:val="00180827"/>
    <w:rsid w:val="0018250C"/>
    <w:rsid w:val="00185DAC"/>
    <w:rsid w:val="001A2925"/>
    <w:rsid w:val="001A700B"/>
    <w:rsid w:val="001B276E"/>
    <w:rsid w:val="001B7A3A"/>
    <w:rsid w:val="001B7DA5"/>
    <w:rsid w:val="001C3F51"/>
    <w:rsid w:val="001D3832"/>
    <w:rsid w:val="001D7455"/>
    <w:rsid w:val="001E1703"/>
    <w:rsid w:val="001E5E96"/>
    <w:rsid w:val="001E611A"/>
    <w:rsid w:val="001E697E"/>
    <w:rsid w:val="001F583F"/>
    <w:rsid w:val="00207F7E"/>
    <w:rsid w:val="002101F9"/>
    <w:rsid w:val="0023795D"/>
    <w:rsid w:val="002402A6"/>
    <w:rsid w:val="0026620B"/>
    <w:rsid w:val="00270105"/>
    <w:rsid w:val="00270779"/>
    <w:rsid w:val="00271842"/>
    <w:rsid w:val="00272E98"/>
    <w:rsid w:val="00273A3D"/>
    <w:rsid w:val="002A6F78"/>
    <w:rsid w:val="002B6F04"/>
    <w:rsid w:val="002C2EAF"/>
    <w:rsid w:val="002C6B0A"/>
    <w:rsid w:val="002C7F85"/>
    <w:rsid w:val="002D27C6"/>
    <w:rsid w:val="002D5755"/>
    <w:rsid w:val="002D7B35"/>
    <w:rsid w:val="002E0180"/>
    <w:rsid w:val="002E1018"/>
    <w:rsid w:val="002E3FD0"/>
    <w:rsid w:val="002E42A6"/>
    <w:rsid w:val="002F5BF8"/>
    <w:rsid w:val="00301E54"/>
    <w:rsid w:val="00311886"/>
    <w:rsid w:val="00321BE1"/>
    <w:rsid w:val="00326283"/>
    <w:rsid w:val="00331C10"/>
    <w:rsid w:val="003452AE"/>
    <w:rsid w:val="0034573C"/>
    <w:rsid w:val="00374D1D"/>
    <w:rsid w:val="00377851"/>
    <w:rsid w:val="003855DC"/>
    <w:rsid w:val="003A5F0F"/>
    <w:rsid w:val="003B3DBB"/>
    <w:rsid w:val="003B73AD"/>
    <w:rsid w:val="003C5624"/>
    <w:rsid w:val="003C7483"/>
    <w:rsid w:val="003D2946"/>
    <w:rsid w:val="003D58D9"/>
    <w:rsid w:val="003E0F34"/>
    <w:rsid w:val="003E759A"/>
    <w:rsid w:val="003F1972"/>
    <w:rsid w:val="0040444C"/>
    <w:rsid w:val="00416C8D"/>
    <w:rsid w:val="004174D8"/>
    <w:rsid w:val="00421C4F"/>
    <w:rsid w:val="00430D98"/>
    <w:rsid w:val="00442A3D"/>
    <w:rsid w:val="00444495"/>
    <w:rsid w:val="0045090C"/>
    <w:rsid w:val="00454B47"/>
    <w:rsid w:val="00474562"/>
    <w:rsid w:val="00476B80"/>
    <w:rsid w:val="004820CF"/>
    <w:rsid w:val="00483158"/>
    <w:rsid w:val="004939E7"/>
    <w:rsid w:val="004A53C3"/>
    <w:rsid w:val="004B098D"/>
    <w:rsid w:val="004B5204"/>
    <w:rsid w:val="004B6AE5"/>
    <w:rsid w:val="004B7501"/>
    <w:rsid w:val="004C105A"/>
    <w:rsid w:val="004C69B7"/>
    <w:rsid w:val="004D2DFD"/>
    <w:rsid w:val="004D3783"/>
    <w:rsid w:val="0050440A"/>
    <w:rsid w:val="0050528B"/>
    <w:rsid w:val="00505D5B"/>
    <w:rsid w:val="00511EBD"/>
    <w:rsid w:val="00512766"/>
    <w:rsid w:val="00517E39"/>
    <w:rsid w:val="00521365"/>
    <w:rsid w:val="0053227B"/>
    <w:rsid w:val="005332DF"/>
    <w:rsid w:val="00544B18"/>
    <w:rsid w:val="00545A0D"/>
    <w:rsid w:val="00556CA8"/>
    <w:rsid w:val="00557EB9"/>
    <w:rsid w:val="005607B9"/>
    <w:rsid w:val="00563A74"/>
    <w:rsid w:val="00564BF4"/>
    <w:rsid w:val="00573B37"/>
    <w:rsid w:val="0057771D"/>
    <w:rsid w:val="00585F49"/>
    <w:rsid w:val="00591377"/>
    <w:rsid w:val="0059695A"/>
    <w:rsid w:val="005B5B5A"/>
    <w:rsid w:val="005B77E3"/>
    <w:rsid w:val="005C214D"/>
    <w:rsid w:val="005C3FE0"/>
    <w:rsid w:val="005D7A9D"/>
    <w:rsid w:val="005E056D"/>
    <w:rsid w:val="005F0FB3"/>
    <w:rsid w:val="005F1F5D"/>
    <w:rsid w:val="005F3197"/>
    <w:rsid w:val="005F5CCE"/>
    <w:rsid w:val="00601EF6"/>
    <w:rsid w:val="00614AC7"/>
    <w:rsid w:val="00615806"/>
    <w:rsid w:val="006241A2"/>
    <w:rsid w:val="00627D74"/>
    <w:rsid w:val="006323E3"/>
    <w:rsid w:val="006515F8"/>
    <w:rsid w:val="00674463"/>
    <w:rsid w:val="00680C08"/>
    <w:rsid w:val="00692999"/>
    <w:rsid w:val="00693CA0"/>
    <w:rsid w:val="0069418B"/>
    <w:rsid w:val="006A5CBC"/>
    <w:rsid w:val="006A7334"/>
    <w:rsid w:val="006B24A0"/>
    <w:rsid w:val="006B3A3A"/>
    <w:rsid w:val="006C02F5"/>
    <w:rsid w:val="006C76C3"/>
    <w:rsid w:val="006D01F5"/>
    <w:rsid w:val="006E2273"/>
    <w:rsid w:val="006E429E"/>
    <w:rsid w:val="006E5392"/>
    <w:rsid w:val="006F50AA"/>
    <w:rsid w:val="006F53B0"/>
    <w:rsid w:val="006F7025"/>
    <w:rsid w:val="006F713D"/>
    <w:rsid w:val="00703575"/>
    <w:rsid w:val="00704F26"/>
    <w:rsid w:val="00707423"/>
    <w:rsid w:val="007075E9"/>
    <w:rsid w:val="00707E38"/>
    <w:rsid w:val="00711C1E"/>
    <w:rsid w:val="007155D3"/>
    <w:rsid w:val="00723314"/>
    <w:rsid w:val="00723B7C"/>
    <w:rsid w:val="00725FF6"/>
    <w:rsid w:val="00733CEB"/>
    <w:rsid w:val="00743D27"/>
    <w:rsid w:val="00747801"/>
    <w:rsid w:val="007501B9"/>
    <w:rsid w:val="007552E4"/>
    <w:rsid w:val="00757D04"/>
    <w:rsid w:val="00760928"/>
    <w:rsid w:val="00761188"/>
    <w:rsid w:val="00762D20"/>
    <w:rsid w:val="00765294"/>
    <w:rsid w:val="0076750B"/>
    <w:rsid w:val="00796099"/>
    <w:rsid w:val="007A2B3B"/>
    <w:rsid w:val="007A308F"/>
    <w:rsid w:val="007A6AF4"/>
    <w:rsid w:val="007B1208"/>
    <w:rsid w:val="007B487B"/>
    <w:rsid w:val="007B49AF"/>
    <w:rsid w:val="007B53FA"/>
    <w:rsid w:val="007C68B2"/>
    <w:rsid w:val="007E15A0"/>
    <w:rsid w:val="007E7C15"/>
    <w:rsid w:val="007F27C8"/>
    <w:rsid w:val="00800EFC"/>
    <w:rsid w:val="00806E2F"/>
    <w:rsid w:val="00807A64"/>
    <w:rsid w:val="008413D1"/>
    <w:rsid w:val="008430C1"/>
    <w:rsid w:val="00853B7A"/>
    <w:rsid w:val="0085454D"/>
    <w:rsid w:val="008559D5"/>
    <w:rsid w:val="00857637"/>
    <w:rsid w:val="00862438"/>
    <w:rsid w:val="00874DC7"/>
    <w:rsid w:val="00876B2D"/>
    <w:rsid w:val="00877EBA"/>
    <w:rsid w:val="008801E3"/>
    <w:rsid w:val="00882108"/>
    <w:rsid w:val="00886F4F"/>
    <w:rsid w:val="008A29FD"/>
    <w:rsid w:val="008A2D93"/>
    <w:rsid w:val="008A6F73"/>
    <w:rsid w:val="008A7B33"/>
    <w:rsid w:val="008D2E41"/>
    <w:rsid w:val="008E09E2"/>
    <w:rsid w:val="008E0A50"/>
    <w:rsid w:val="008E3532"/>
    <w:rsid w:val="008F611E"/>
    <w:rsid w:val="00903A65"/>
    <w:rsid w:val="00907F4A"/>
    <w:rsid w:val="00912739"/>
    <w:rsid w:val="00920432"/>
    <w:rsid w:val="00921303"/>
    <w:rsid w:val="009253A4"/>
    <w:rsid w:val="00930DAF"/>
    <w:rsid w:val="00940994"/>
    <w:rsid w:val="00942446"/>
    <w:rsid w:val="0094576B"/>
    <w:rsid w:val="00955998"/>
    <w:rsid w:val="0096758E"/>
    <w:rsid w:val="00970CA5"/>
    <w:rsid w:val="00973C0A"/>
    <w:rsid w:val="00981144"/>
    <w:rsid w:val="009820AA"/>
    <w:rsid w:val="00984112"/>
    <w:rsid w:val="0098726E"/>
    <w:rsid w:val="00991B8F"/>
    <w:rsid w:val="00992726"/>
    <w:rsid w:val="00995417"/>
    <w:rsid w:val="009A52D8"/>
    <w:rsid w:val="009B32CD"/>
    <w:rsid w:val="009B73C4"/>
    <w:rsid w:val="009C74F7"/>
    <w:rsid w:val="009D3396"/>
    <w:rsid w:val="009D4D68"/>
    <w:rsid w:val="009E42F5"/>
    <w:rsid w:val="009E4685"/>
    <w:rsid w:val="009E6E0D"/>
    <w:rsid w:val="00A017F6"/>
    <w:rsid w:val="00A03E3E"/>
    <w:rsid w:val="00A22FC3"/>
    <w:rsid w:val="00A257CB"/>
    <w:rsid w:val="00A262F3"/>
    <w:rsid w:val="00A36A79"/>
    <w:rsid w:val="00A42FDE"/>
    <w:rsid w:val="00A50864"/>
    <w:rsid w:val="00A52274"/>
    <w:rsid w:val="00A552A0"/>
    <w:rsid w:val="00A75B7F"/>
    <w:rsid w:val="00A76B6B"/>
    <w:rsid w:val="00A822B6"/>
    <w:rsid w:val="00A91257"/>
    <w:rsid w:val="00A961A6"/>
    <w:rsid w:val="00AB69F3"/>
    <w:rsid w:val="00AC1ACA"/>
    <w:rsid w:val="00AC43B1"/>
    <w:rsid w:val="00AC50A3"/>
    <w:rsid w:val="00AD6CFB"/>
    <w:rsid w:val="00AF250D"/>
    <w:rsid w:val="00AF4357"/>
    <w:rsid w:val="00AF59A6"/>
    <w:rsid w:val="00B0302F"/>
    <w:rsid w:val="00B111F9"/>
    <w:rsid w:val="00B12FA1"/>
    <w:rsid w:val="00B1358C"/>
    <w:rsid w:val="00B210C1"/>
    <w:rsid w:val="00B26100"/>
    <w:rsid w:val="00B3214A"/>
    <w:rsid w:val="00B33262"/>
    <w:rsid w:val="00B36823"/>
    <w:rsid w:val="00B4464A"/>
    <w:rsid w:val="00B44E61"/>
    <w:rsid w:val="00B46E57"/>
    <w:rsid w:val="00B6297A"/>
    <w:rsid w:val="00B637A2"/>
    <w:rsid w:val="00B85AD3"/>
    <w:rsid w:val="00B9496B"/>
    <w:rsid w:val="00BA2003"/>
    <w:rsid w:val="00BA4A1D"/>
    <w:rsid w:val="00BA6F8E"/>
    <w:rsid w:val="00BB032E"/>
    <w:rsid w:val="00BB087E"/>
    <w:rsid w:val="00BB2A59"/>
    <w:rsid w:val="00BC7FA4"/>
    <w:rsid w:val="00BD0A3E"/>
    <w:rsid w:val="00BD11ED"/>
    <w:rsid w:val="00BD27B8"/>
    <w:rsid w:val="00BE1603"/>
    <w:rsid w:val="00BE42B6"/>
    <w:rsid w:val="00BE473B"/>
    <w:rsid w:val="00C008BB"/>
    <w:rsid w:val="00C07B0F"/>
    <w:rsid w:val="00C20611"/>
    <w:rsid w:val="00C20A4D"/>
    <w:rsid w:val="00C219C7"/>
    <w:rsid w:val="00C35E75"/>
    <w:rsid w:val="00C4346D"/>
    <w:rsid w:val="00C44185"/>
    <w:rsid w:val="00C50D53"/>
    <w:rsid w:val="00C5250B"/>
    <w:rsid w:val="00C55A7F"/>
    <w:rsid w:val="00C57018"/>
    <w:rsid w:val="00C63194"/>
    <w:rsid w:val="00C65E1A"/>
    <w:rsid w:val="00C81992"/>
    <w:rsid w:val="00C84C59"/>
    <w:rsid w:val="00C976B9"/>
    <w:rsid w:val="00C9797D"/>
    <w:rsid w:val="00CA5184"/>
    <w:rsid w:val="00CB10EF"/>
    <w:rsid w:val="00CB4B76"/>
    <w:rsid w:val="00CB63FE"/>
    <w:rsid w:val="00CC1D22"/>
    <w:rsid w:val="00CC271C"/>
    <w:rsid w:val="00CE1E02"/>
    <w:rsid w:val="00CF6D5C"/>
    <w:rsid w:val="00D0070A"/>
    <w:rsid w:val="00D1619A"/>
    <w:rsid w:val="00D23D85"/>
    <w:rsid w:val="00D24D23"/>
    <w:rsid w:val="00D24DFE"/>
    <w:rsid w:val="00D25519"/>
    <w:rsid w:val="00D329FB"/>
    <w:rsid w:val="00D34E14"/>
    <w:rsid w:val="00D36A6F"/>
    <w:rsid w:val="00D371E1"/>
    <w:rsid w:val="00D44535"/>
    <w:rsid w:val="00D455CC"/>
    <w:rsid w:val="00D50D6D"/>
    <w:rsid w:val="00D5189D"/>
    <w:rsid w:val="00D53376"/>
    <w:rsid w:val="00D54711"/>
    <w:rsid w:val="00D57222"/>
    <w:rsid w:val="00D57D7B"/>
    <w:rsid w:val="00D6449F"/>
    <w:rsid w:val="00D76136"/>
    <w:rsid w:val="00D8254D"/>
    <w:rsid w:val="00D92AE8"/>
    <w:rsid w:val="00D97235"/>
    <w:rsid w:val="00DA020F"/>
    <w:rsid w:val="00DA441C"/>
    <w:rsid w:val="00DA6061"/>
    <w:rsid w:val="00DB6A21"/>
    <w:rsid w:val="00DB787D"/>
    <w:rsid w:val="00DC7F58"/>
    <w:rsid w:val="00DD13F1"/>
    <w:rsid w:val="00DE0209"/>
    <w:rsid w:val="00DE62DF"/>
    <w:rsid w:val="00DF1ED7"/>
    <w:rsid w:val="00E00101"/>
    <w:rsid w:val="00E028D8"/>
    <w:rsid w:val="00E053E3"/>
    <w:rsid w:val="00E17141"/>
    <w:rsid w:val="00E22122"/>
    <w:rsid w:val="00E30824"/>
    <w:rsid w:val="00E30F04"/>
    <w:rsid w:val="00E33170"/>
    <w:rsid w:val="00E378F7"/>
    <w:rsid w:val="00E54810"/>
    <w:rsid w:val="00E675F4"/>
    <w:rsid w:val="00E83051"/>
    <w:rsid w:val="00E957BC"/>
    <w:rsid w:val="00E96B39"/>
    <w:rsid w:val="00EA0A85"/>
    <w:rsid w:val="00EB4A76"/>
    <w:rsid w:val="00EC1BFA"/>
    <w:rsid w:val="00ED2E38"/>
    <w:rsid w:val="00ED5510"/>
    <w:rsid w:val="00EE69B0"/>
    <w:rsid w:val="00EF0DCC"/>
    <w:rsid w:val="00EF1713"/>
    <w:rsid w:val="00EF5471"/>
    <w:rsid w:val="00F0094F"/>
    <w:rsid w:val="00F04117"/>
    <w:rsid w:val="00F12C84"/>
    <w:rsid w:val="00F16372"/>
    <w:rsid w:val="00F1712E"/>
    <w:rsid w:val="00F204F2"/>
    <w:rsid w:val="00F30B5E"/>
    <w:rsid w:val="00F32EAA"/>
    <w:rsid w:val="00F35515"/>
    <w:rsid w:val="00F43C30"/>
    <w:rsid w:val="00F4526C"/>
    <w:rsid w:val="00F47AEE"/>
    <w:rsid w:val="00F52E40"/>
    <w:rsid w:val="00F56CA1"/>
    <w:rsid w:val="00F66841"/>
    <w:rsid w:val="00F715C1"/>
    <w:rsid w:val="00F7258F"/>
    <w:rsid w:val="00F744C4"/>
    <w:rsid w:val="00F806D4"/>
    <w:rsid w:val="00F9363A"/>
    <w:rsid w:val="00F97245"/>
    <w:rsid w:val="00FA26D0"/>
    <w:rsid w:val="00FB43EE"/>
    <w:rsid w:val="00FC165A"/>
    <w:rsid w:val="00FC2EDA"/>
    <w:rsid w:val="00FD097C"/>
    <w:rsid w:val="00FD77C2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30824"/>
    <w:pPr>
      <w:keepNext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308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header"/>
    <w:basedOn w:val="a"/>
    <w:link w:val="a4"/>
    <w:rsid w:val="00E3082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3082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E30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age number"/>
    <w:basedOn w:val="a0"/>
    <w:rsid w:val="00E30824"/>
  </w:style>
  <w:style w:type="paragraph" w:styleId="aa">
    <w:name w:val="Normal (Web)"/>
    <w:basedOn w:val="a"/>
    <w:uiPriority w:val="99"/>
    <w:unhideWhenUsed/>
    <w:rsid w:val="00E30824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table" w:styleId="ab">
    <w:name w:val="Table Grid"/>
    <w:basedOn w:val="a1"/>
    <w:uiPriority w:val="59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link w:val="a7"/>
    <w:uiPriority w:val="34"/>
    <w:locked/>
    <w:rsid w:val="00E30824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locked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Spacing1">
    <w:name w:val="No Spacing1"/>
    <w:link w:val="NoSpacingChar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08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082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3227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1603"/>
  </w:style>
  <w:style w:type="character" w:styleId="ae">
    <w:name w:val="annotation reference"/>
    <w:basedOn w:val="a0"/>
    <w:uiPriority w:val="99"/>
    <w:semiHidden/>
    <w:unhideWhenUsed/>
    <w:rsid w:val="00903A6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03A65"/>
  </w:style>
  <w:style w:type="character" w:customStyle="1" w:styleId="af0">
    <w:name w:val="Текст примечания Знак"/>
    <w:basedOn w:val="a0"/>
    <w:link w:val="af"/>
    <w:uiPriority w:val="99"/>
    <w:semiHidden/>
    <w:rsid w:val="00903A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03A6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03A6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30824"/>
    <w:pPr>
      <w:keepNext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308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header"/>
    <w:basedOn w:val="a"/>
    <w:link w:val="a4"/>
    <w:rsid w:val="00E3082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3082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E30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age number"/>
    <w:basedOn w:val="a0"/>
    <w:rsid w:val="00E30824"/>
  </w:style>
  <w:style w:type="paragraph" w:styleId="aa">
    <w:name w:val="Normal (Web)"/>
    <w:basedOn w:val="a"/>
    <w:uiPriority w:val="99"/>
    <w:unhideWhenUsed/>
    <w:rsid w:val="00E30824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table" w:styleId="ab">
    <w:name w:val="Table Grid"/>
    <w:basedOn w:val="a1"/>
    <w:uiPriority w:val="59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link w:val="a7"/>
    <w:uiPriority w:val="34"/>
    <w:locked/>
    <w:rsid w:val="00E30824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locked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Spacing1">
    <w:name w:val="No Spacing1"/>
    <w:link w:val="NoSpacingChar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08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082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3227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1603"/>
  </w:style>
  <w:style w:type="character" w:styleId="ae">
    <w:name w:val="annotation reference"/>
    <w:basedOn w:val="a0"/>
    <w:uiPriority w:val="99"/>
    <w:semiHidden/>
    <w:unhideWhenUsed/>
    <w:rsid w:val="00903A6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03A65"/>
  </w:style>
  <w:style w:type="character" w:customStyle="1" w:styleId="af0">
    <w:name w:val="Текст примечания Знак"/>
    <w:basedOn w:val="a0"/>
    <w:link w:val="af"/>
    <w:uiPriority w:val="99"/>
    <w:semiHidden/>
    <w:rsid w:val="00903A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03A6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03A6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2D2D2"/>
            <w:right w:val="none" w:sz="0" w:space="0" w:color="auto"/>
          </w:divBdr>
          <w:divsChild>
            <w:div w:id="753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844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gi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1A066-B34E-4072-A147-9C0F9656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576</Words>
  <Characters>3924</Characters>
  <Application>Microsoft Office Word</Application>
  <DocSecurity>0</DocSecurity>
  <Lines>196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Садыкова Жанар</cp:lastModifiedBy>
  <cp:revision>12</cp:revision>
  <dcterms:created xsi:type="dcterms:W3CDTF">2016-03-14T14:22:00Z</dcterms:created>
  <dcterms:modified xsi:type="dcterms:W3CDTF">2016-05-20T10:46:00Z</dcterms:modified>
</cp:coreProperties>
</file>